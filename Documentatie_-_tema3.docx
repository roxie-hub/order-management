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9D1E" w14:textId="77777777" w:rsidR="005931E2" w:rsidRDefault="007A1AB0">
      <w:pPr>
        <w:pStyle w:val="Standard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4FBE494F" w14:textId="77777777" w:rsidR="005931E2" w:rsidRDefault="005931E2">
      <w:pPr>
        <w:pStyle w:val="Standard"/>
        <w:rPr>
          <w:rFonts w:ascii="Times New Roman" w:hAnsi="Times New Roman" w:cs="Times New Roman"/>
          <w:sz w:val="40"/>
          <w:szCs w:val="40"/>
        </w:rPr>
      </w:pPr>
    </w:p>
    <w:p w14:paraId="520F4B7E" w14:textId="77777777" w:rsidR="005931E2" w:rsidRDefault="007A1AB0">
      <w:pPr>
        <w:pStyle w:val="Standard"/>
        <w:rPr>
          <w:rFonts w:ascii="Times New Roman" w:hAnsi="Times New Roman" w:cs="Times New Roman"/>
          <w:color w:val="2A6099"/>
          <w:sz w:val="40"/>
          <w:szCs w:val="40"/>
        </w:rPr>
      </w:pPr>
      <w:r>
        <w:rPr>
          <w:rFonts w:ascii="Times New Roman" w:hAnsi="Times New Roman" w:cs="Times New Roman"/>
          <w:color w:val="2A6099"/>
          <w:sz w:val="40"/>
          <w:szCs w:val="40"/>
        </w:rPr>
        <w:tab/>
      </w:r>
      <w:r>
        <w:rPr>
          <w:rFonts w:ascii="Times New Roman" w:hAnsi="Times New Roman" w:cs="Times New Roman"/>
          <w:color w:val="2A6099"/>
          <w:sz w:val="40"/>
          <w:szCs w:val="40"/>
        </w:rPr>
        <w:tab/>
      </w:r>
      <w:r>
        <w:rPr>
          <w:rFonts w:ascii="Times New Roman" w:hAnsi="Times New Roman" w:cs="Times New Roman"/>
          <w:color w:val="2A6099"/>
          <w:sz w:val="40"/>
          <w:szCs w:val="40"/>
        </w:rPr>
        <w:tab/>
      </w:r>
      <w:r>
        <w:rPr>
          <w:rFonts w:ascii="Times New Roman" w:hAnsi="Times New Roman" w:cs="Times New Roman"/>
          <w:noProof/>
          <w:color w:val="2A6099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44ED144" wp14:editId="2EBEDF9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19269" cy="1028882"/>
            <wp:effectExtent l="0" t="0" r="31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269" cy="102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FFAEA" w14:textId="77777777" w:rsidR="005931E2" w:rsidRDefault="005931E2">
      <w:pPr>
        <w:pStyle w:val="Standard"/>
        <w:jc w:val="center"/>
        <w:rPr>
          <w:rFonts w:ascii="Arial" w:hAnsi="Arial" w:cs="Times New Roman"/>
          <w:b/>
          <w:bCs/>
          <w:color w:val="2A6099"/>
          <w:sz w:val="40"/>
          <w:szCs w:val="40"/>
        </w:rPr>
      </w:pPr>
    </w:p>
    <w:p w14:paraId="58D9AA30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3162E2B5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39A0097A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4B987159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32414FFB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0EA61233" w14:textId="77777777" w:rsidR="005931E2" w:rsidRPr="004F3DAB" w:rsidRDefault="007A1AB0">
      <w:pPr>
        <w:pStyle w:val="Standard"/>
        <w:jc w:val="center"/>
        <w:rPr>
          <w:rFonts w:ascii="Amasis MT Pro" w:hAnsi="Amasis MT Pro"/>
          <w:color w:val="2A6099"/>
          <w:sz w:val="48"/>
          <w:szCs w:val="48"/>
        </w:rPr>
      </w:pPr>
      <w:r w:rsidRPr="004F3DAB">
        <w:rPr>
          <w:rFonts w:ascii="Amasis MT Pro" w:hAnsi="Amasis MT Pro" w:cs="Times New Roman"/>
          <w:color w:val="2A6099"/>
          <w:sz w:val="48"/>
          <w:szCs w:val="48"/>
        </w:rPr>
        <w:t>Documentat</w:t>
      </w:r>
      <w:r w:rsidRPr="004F3DAB">
        <w:rPr>
          <w:rFonts w:ascii="Amasis MT Pro" w:hAnsi="Amasis MT Pro" w:cs="Times New Roman"/>
          <w:color w:val="2A6099"/>
          <w:sz w:val="48"/>
          <w:szCs w:val="48"/>
          <w:lang w:val="ro-RO"/>
        </w:rPr>
        <w:t>ie</w:t>
      </w:r>
    </w:p>
    <w:p w14:paraId="1414E2FB" w14:textId="21D54BBF" w:rsidR="005931E2" w:rsidRPr="004F3DAB" w:rsidRDefault="007A1AB0">
      <w:pPr>
        <w:pStyle w:val="Standard"/>
        <w:jc w:val="center"/>
        <w:rPr>
          <w:rFonts w:ascii="Amasis MT Pro" w:hAnsi="Amasis MT Pro"/>
          <w:color w:val="2A6099"/>
          <w:sz w:val="48"/>
          <w:szCs w:val="48"/>
        </w:rPr>
      </w:pPr>
      <w:r w:rsidRPr="004F3DAB">
        <w:rPr>
          <w:rFonts w:ascii="Amasis MT Pro" w:hAnsi="Amasis MT Pro" w:cs="Times New Roman"/>
          <w:color w:val="2A6099"/>
          <w:sz w:val="48"/>
          <w:szCs w:val="48"/>
          <w:lang w:val="ro-RO"/>
        </w:rPr>
        <w:t xml:space="preserve">Tema </w:t>
      </w:r>
      <w:r w:rsidR="00E842F6">
        <w:rPr>
          <w:rFonts w:ascii="Amasis MT Pro" w:hAnsi="Amasis MT Pro" w:cs="Times New Roman"/>
          <w:color w:val="2A6099"/>
          <w:sz w:val="48"/>
          <w:szCs w:val="48"/>
          <w:lang w:val="ro-RO"/>
        </w:rPr>
        <w:t>3</w:t>
      </w:r>
    </w:p>
    <w:p w14:paraId="38F5CF2E" w14:textId="7FBF332F" w:rsidR="00712755" w:rsidRPr="004F3DAB" w:rsidRDefault="007A1AB0">
      <w:pPr>
        <w:pStyle w:val="Standard"/>
        <w:rPr>
          <w:rFonts w:ascii="Amasis MT Pro" w:hAnsi="Amasis MT Pro" w:cs="Times New Roman"/>
          <w:color w:val="2A6099"/>
          <w:sz w:val="48"/>
          <w:szCs w:val="48"/>
          <w:lang w:val="ro-RO"/>
        </w:rPr>
      </w:pPr>
      <w:r w:rsidRPr="004F3DAB">
        <w:rPr>
          <w:rFonts w:ascii="Amasis MT Pro" w:hAnsi="Amasis MT Pro" w:cs="Times New Roman"/>
          <w:color w:val="2A6099"/>
          <w:sz w:val="48"/>
          <w:szCs w:val="48"/>
          <w:lang w:val="ro-RO"/>
        </w:rPr>
        <w:tab/>
      </w:r>
      <w:r w:rsidRPr="004F3DAB">
        <w:rPr>
          <w:rFonts w:ascii="Amasis MT Pro" w:hAnsi="Amasis MT Pro" w:cs="Times New Roman"/>
          <w:color w:val="2A6099"/>
          <w:sz w:val="48"/>
          <w:szCs w:val="48"/>
          <w:lang w:val="ro-RO"/>
        </w:rPr>
        <w:tab/>
        <w:t xml:space="preserve"> </w:t>
      </w:r>
      <w:r w:rsidR="00EE2380">
        <w:rPr>
          <w:rFonts w:ascii="Amasis MT Pro" w:hAnsi="Amasis MT Pro" w:cs="Times New Roman"/>
          <w:color w:val="2A6099"/>
          <w:sz w:val="48"/>
          <w:szCs w:val="48"/>
          <w:lang w:val="ro-RO"/>
        </w:rPr>
        <w:t xml:space="preserve"> </w:t>
      </w:r>
      <w:r w:rsidR="002B6085">
        <w:rPr>
          <w:rFonts w:ascii="Amasis MT Pro" w:hAnsi="Amasis MT Pro" w:cs="Times New Roman"/>
          <w:color w:val="2A6099"/>
          <w:sz w:val="48"/>
          <w:szCs w:val="48"/>
          <w:lang w:val="ro-RO"/>
        </w:rPr>
        <w:t xml:space="preserve">   </w:t>
      </w:r>
      <w:r w:rsidR="00712755">
        <w:rPr>
          <w:rFonts w:ascii="Amasis MT Pro" w:hAnsi="Amasis MT Pro" w:cs="Times New Roman"/>
          <w:color w:val="2A6099"/>
          <w:sz w:val="48"/>
          <w:szCs w:val="48"/>
          <w:lang w:val="ro-RO"/>
        </w:rPr>
        <w:t>~</w:t>
      </w:r>
      <w:r w:rsidR="00AF2A18">
        <w:rPr>
          <w:rFonts w:ascii="Amasis MT Pro" w:hAnsi="Amasis MT Pro" w:cs="Times New Roman"/>
          <w:color w:val="2A6099"/>
          <w:sz w:val="48"/>
          <w:szCs w:val="48"/>
          <w:lang w:val="ro-RO"/>
        </w:rPr>
        <w:t xml:space="preserve"> </w:t>
      </w:r>
      <w:r w:rsidR="002B6085">
        <w:rPr>
          <w:rFonts w:ascii="Amasis MT Pro" w:hAnsi="Amasis MT Pro" w:cs="Times New Roman"/>
          <w:color w:val="2A6099"/>
          <w:sz w:val="48"/>
          <w:szCs w:val="48"/>
          <w:lang w:val="ro-RO"/>
        </w:rPr>
        <w:t>Gestionare</w:t>
      </w:r>
      <w:r w:rsidR="00210531">
        <w:rPr>
          <w:rFonts w:ascii="Amasis MT Pro" w:hAnsi="Amasis MT Pro" w:cs="Times New Roman"/>
          <w:color w:val="2A6099"/>
          <w:sz w:val="48"/>
          <w:szCs w:val="48"/>
          <w:lang w:val="ro-RO"/>
        </w:rPr>
        <w:t xml:space="preserve"> comenzilor</w:t>
      </w:r>
      <w:r w:rsidR="00712755">
        <w:rPr>
          <w:rFonts w:ascii="Amasis MT Pro" w:hAnsi="Amasis MT Pro" w:cs="Times New Roman"/>
          <w:color w:val="2A6099"/>
          <w:sz w:val="48"/>
          <w:szCs w:val="48"/>
          <w:lang w:val="ro-RO"/>
        </w:rPr>
        <w:t>~</w:t>
      </w:r>
    </w:p>
    <w:p w14:paraId="42671D3D" w14:textId="77777777" w:rsidR="005931E2" w:rsidRPr="004F3DAB" w:rsidRDefault="005931E2">
      <w:pPr>
        <w:pStyle w:val="Standard"/>
        <w:rPr>
          <w:rFonts w:ascii="Amasis MT Pro" w:hAnsi="Amasis MT Pro" w:cs="Times New Roman"/>
          <w:color w:val="2A6099"/>
          <w:sz w:val="48"/>
          <w:szCs w:val="48"/>
          <w:lang w:val="ro-RO"/>
        </w:rPr>
      </w:pPr>
    </w:p>
    <w:p w14:paraId="08D98043" w14:textId="77777777" w:rsidR="005931E2" w:rsidRPr="004F3DAB" w:rsidRDefault="005931E2">
      <w:pPr>
        <w:pStyle w:val="Standard"/>
        <w:jc w:val="both"/>
        <w:rPr>
          <w:rFonts w:ascii="Amasis MT Pro" w:hAnsi="Amasis MT Pro" w:cs="Times New Roman"/>
          <w:color w:val="2A6099"/>
          <w:sz w:val="40"/>
          <w:szCs w:val="40"/>
          <w:lang w:val="ro-RO"/>
        </w:rPr>
      </w:pPr>
    </w:p>
    <w:p w14:paraId="1B1A36B3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57B138E2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44E0175C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63ECF56B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148FF146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7127D761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207E92FC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32D99302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5FE975D0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1A598E59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78B6A161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1159F729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436B892E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0F7A86C6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6A912455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5D2BB8E1" w14:textId="77777777" w:rsidR="005931E2" w:rsidRDefault="007A1AB0">
      <w:pPr>
        <w:pStyle w:val="Standard"/>
        <w:jc w:val="right"/>
        <w:rPr>
          <w:rFonts w:ascii="Arial" w:hAnsi="Arial" w:cs="Times New Roman"/>
          <w:color w:val="2A6099"/>
          <w:sz w:val="28"/>
          <w:szCs w:val="28"/>
          <w:lang w:val="ro-RO"/>
        </w:rPr>
      </w:pPr>
      <w:r>
        <w:rPr>
          <w:rFonts w:ascii="Arial" w:hAnsi="Arial" w:cs="Times New Roman"/>
          <w:color w:val="2A6099"/>
          <w:sz w:val="28"/>
          <w:szCs w:val="28"/>
          <w:lang w:val="ro-RO"/>
        </w:rPr>
        <w:t>Nume: Marinescu Roxana-Maria</w:t>
      </w:r>
    </w:p>
    <w:p w14:paraId="535230F6" w14:textId="77777777" w:rsidR="00120EB5" w:rsidRDefault="007A1AB0" w:rsidP="00120EB5">
      <w:pPr>
        <w:pStyle w:val="Standard"/>
        <w:jc w:val="right"/>
        <w:rPr>
          <w:rFonts w:ascii="Arial" w:hAnsi="Arial" w:cs="Times New Roman"/>
          <w:color w:val="2A6099"/>
          <w:sz w:val="28"/>
          <w:szCs w:val="28"/>
          <w:lang w:val="ro-RO"/>
        </w:rPr>
      </w:pPr>
      <w:r>
        <w:rPr>
          <w:rFonts w:ascii="Arial" w:hAnsi="Arial" w:cs="Times New Roman"/>
          <w:color w:val="2A6099"/>
          <w:sz w:val="28"/>
          <w:szCs w:val="28"/>
          <w:lang w:val="ro-RO"/>
        </w:rPr>
        <w:t>Grupa: 30227</w:t>
      </w:r>
    </w:p>
    <w:p w14:paraId="7F96E5B2" w14:textId="53825564" w:rsidR="00120EB5" w:rsidRDefault="007A1AB0" w:rsidP="00F512D0">
      <w:pPr>
        <w:pStyle w:val="Standard"/>
        <w:ind w:firstLine="709"/>
        <w:rPr>
          <w:rFonts w:ascii="Times New Roman" w:hAnsi="Times New Roman" w:cs="Times New Roman"/>
          <w:b/>
          <w:bCs/>
          <w:color w:val="C00000"/>
          <w:lang w:val="ro-RO"/>
        </w:rPr>
      </w:pPr>
      <w:r w:rsidRPr="00487380">
        <w:rPr>
          <w:rFonts w:ascii="Times New Roman" w:hAnsi="Times New Roman" w:cs="Times New Roman"/>
          <w:b/>
          <w:bCs/>
          <w:color w:val="C00000"/>
          <w:lang w:val="ro-RO"/>
        </w:rPr>
        <w:lastRenderedPageBreak/>
        <w:t>Obiectivul temei:</w:t>
      </w:r>
    </w:p>
    <w:p w14:paraId="4A12C6E7" w14:textId="77777777" w:rsidR="00DF57F8" w:rsidRPr="00487380" w:rsidRDefault="00DF57F8" w:rsidP="00F512D0">
      <w:pPr>
        <w:pStyle w:val="Standard"/>
        <w:ind w:firstLine="709"/>
        <w:rPr>
          <w:rFonts w:ascii="Arial" w:hAnsi="Arial" w:cs="Times New Roman"/>
          <w:color w:val="C00000"/>
          <w:lang w:val="ro-RO"/>
        </w:rPr>
      </w:pPr>
    </w:p>
    <w:p w14:paraId="36F5F182" w14:textId="3E5B3E2E" w:rsidR="00F512D0" w:rsidRPr="00487380" w:rsidRDefault="00F512D0" w:rsidP="00C90A03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Cerința temei este de a crea </w:t>
      </w:r>
      <w:r w:rsidR="002F41F6" w:rsidRPr="00487380">
        <w:rPr>
          <w:rFonts w:ascii="Times New Roman" w:hAnsi="Times New Roman" w:cs="Times New Roman"/>
          <w:sz w:val="20"/>
          <w:szCs w:val="20"/>
          <w:lang w:val="ro-RO"/>
        </w:rPr>
        <w:t>o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aplicație </w:t>
      </w:r>
      <w:r w:rsidR="002F41F6" w:rsidRPr="00487380">
        <w:rPr>
          <w:rFonts w:ascii="Times New Roman" w:hAnsi="Times New Roman" w:cs="Times New Roman"/>
          <w:sz w:val="20"/>
          <w:szCs w:val="20"/>
          <w:lang w:val="ro-RO"/>
        </w:rPr>
        <w:t>care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E249A5">
        <w:rPr>
          <w:rFonts w:ascii="Times New Roman" w:hAnsi="Times New Roman" w:cs="Times New Roman"/>
          <w:sz w:val="20"/>
          <w:szCs w:val="20"/>
          <w:lang w:val="ro-RO"/>
        </w:rPr>
        <w:t>gestioneaza</w:t>
      </w:r>
      <w:proofErr w:type="spellEnd"/>
      <w:r w:rsidR="00E249A5">
        <w:rPr>
          <w:rFonts w:ascii="Times New Roman" w:hAnsi="Times New Roman" w:cs="Times New Roman"/>
          <w:sz w:val="20"/>
          <w:szCs w:val="20"/>
          <w:lang w:val="ro-RO"/>
        </w:rPr>
        <w:t xml:space="preserve"> comenzi</w:t>
      </w:r>
      <w:r w:rsidR="00445A0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445A0E">
        <w:rPr>
          <w:rFonts w:ascii="Times New Roman" w:hAnsi="Times New Roman" w:cs="Times New Roman"/>
          <w:sz w:val="20"/>
          <w:szCs w:val="20"/>
          <w:lang w:val="ro-RO"/>
        </w:rPr>
        <w:t>intr</w:t>
      </w:r>
      <w:proofErr w:type="spellEnd"/>
      <w:r w:rsidR="00445A0E">
        <w:rPr>
          <w:rFonts w:ascii="Times New Roman" w:hAnsi="Times New Roman" w:cs="Times New Roman"/>
          <w:sz w:val="20"/>
          <w:szCs w:val="20"/>
          <w:lang w:val="ro-RO"/>
        </w:rPr>
        <w:t>-un magazin</w:t>
      </w:r>
      <w:r w:rsidR="0097154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CC5043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97154A">
        <w:rPr>
          <w:rFonts w:ascii="Times New Roman" w:hAnsi="Times New Roman" w:cs="Times New Roman"/>
          <w:sz w:val="20"/>
          <w:szCs w:val="20"/>
          <w:lang w:val="ro-RO"/>
        </w:rPr>
        <w:t xml:space="preserve">Aplicația lucrează cu o bază de date unde utilizatorul poate sa introducă, să modifice sau să </w:t>
      </w:r>
      <w:proofErr w:type="spellStart"/>
      <w:r w:rsidR="0097154A">
        <w:rPr>
          <w:rFonts w:ascii="Times New Roman" w:hAnsi="Times New Roman" w:cs="Times New Roman"/>
          <w:sz w:val="20"/>
          <w:szCs w:val="20"/>
          <w:lang w:val="ro-RO"/>
        </w:rPr>
        <w:t>stearga</w:t>
      </w:r>
      <w:proofErr w:type="spellEnd"/>
      <w:r w:rsidR="0097154A">
        <w:rPr>
          <w:rFonts w:ascii="Times New Roman" w:hAnsi="Times New Roman" w:cs="Times New Roman"/>
          <w:sz w:val="20"/>
          <w:szCs w:val="20"/>
          <w:lang w:val="ro-RO"/>
        </w:rPr>
        <w:t xml:space="preserve"> clienți, produse si comenzi tinand cont de stocul de produse disponibil</w:t>
      </w:r>
      <w:r w:rsidR="00C90A03">
        <w:rPr>
          <w:rFonts w:ascii="Times New Roman" w:hAnsi="Times New Roman" w:cs="Times New Roman"/>
          <w:sz w:val="20"/>
          <w:szCs w:val="20"/>
          <w:lang w:val="ro-RO"/>
        </w:rPr>
        <w:t xml:space="preserve"> .</w:t>
      </w:r>
    </w:p>
    <w:p w14:paraId="143ED508" w14:textId="06B222D6" w:rsidR="00F512D0" w:rsidRDefault="00F512D0" w:rsidP="00D1633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>Tema</w:t>
      </w:r>
      <w:r w:rsidR="005F559A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C90A03">
        <w:rPr>
          <w:rFonts w:ascii="Times New Roman" w:hAnsi="Times New Roman" w:cs="Times New Roman"/>
          <w:sz w:val="20"/>
          <w:szCs w:val="20"/>
          <w:lang w:val="ro-RO"/>
        </w:rPr>
        <w:t>trei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de laborator</w:t>
      </w:r>
      <w:r w:rsidRPr="00487380">
        <w:rPr>
          <w:rFonts w:ascii="Times New Roman" w:hAnsi="Times New Roman" w:cs="Times New Roman"/>
          <w:sz w:val="20"/>
          <w:szCs w:val="20"/>
        </w:rPr>
        <w:t xml:space="preserve"> </w:t>
      </w:r>
      <w:r w:rsidR="00D16338" w:rsidRPr="00FA6324">
        <w:rPr>
          <w:rFonts w:ascii="Times New Roman" w:hAnsi="Times New Roman" w:cs="Times New Roman"/>
          <w:sz w:val="20"/>
          <w:szCs w:val="20"/>
          <w:lang w:val="ro-RO"/>
        </w:rPr>
        <w:t>are ca</w:t>
      </w:r>
      <w:r w:rsidR="00D16338">
        <w:rPr>
          <w:rFonts w:ascii="Times New Roman" w:hAnsi="Times New Roman" w:cs="Times New Roman"/>
          <w:sz w:val="20"/>
          <w:szCs w:val="20"/>
          <w:lang w:val="ro-RO"/>
        </w:rPr>
        <w:t xml:space="preserve"> și </w:t>
      </w:r>
      <w:r w:rsidR="00D16338" w:rsidRPr="00FA6324">
        <w:rPr>
          <w:rFonts w:ascii="Times New Roman" w:hAnsi="Times New Roman" w:cs="Times New Roman"/>
          <w:sz w:val="20"/>
          <w:szCs w:val="20"/>
          <w:lang w:val="ro-RO"/>
        </w:rPr>
        <w:t xml:space="preserve">obiectiv principal </w:t>
      </w:r>
      <w:r w:rsidR="00F42834">
        <w:rPr>
          <w:rFonts w:ascii="Times New Roman" w:hAnsi="Times New Roman" w:cs="Times New Roman"/>
          <w:sz w:val="20"/>
          <w:szCs w:val="20"/>
          <w:lang w:val="ro-RO"/>
        </w:rPr>
        <w:t>implementarea</w:t>
      </w:r>
      <w:r w:rsidR="00D16338">
        <w:rPr>
          <w:rFonts w:ascii="Times New Roman" w:hAnsi="Times New Roman" w:cs="Times New Roman"/>
          <w:sz w:val="20"/>
          <w:szCs w:val="20"/>
          <w:lang w:val="ro-RO"/>
        </w:rPr>
        <w:t xml:space="preserve"> unui mod mai </w:t>
      </w:r>
      <w:r w:rsidR="00F42834">
        <w:rPr>
          <w:rFonts w:ascii="Times New Roman" w:hAnsi="Times New Roman" w:cs="Times New Roman"/>
          <w:sz w:val="20"/>
          <w:szCs w:val="20"/>
          <w:lang w:val="ro-RO"/>
        </w:rPr>
        <w:t>practic</w:t>
      </w:r>
      <w:r w:rsidR="00D16338">
        <w:rPr>
          <w:rFonts w:ascii="Times New Roman" w:hAnsi="Times New Roman" w:cs="Times New Roman"/>
          <w:sz w:val="20"/>
          <w:szCs w:val="20"/>
          <w:lang w:val="ro-RO"/>
        </w:rPr>
        <w:t xml:space="preserve"> prin care u</w:t>
      </w:r>
      <w:r w:rsidR="00F42834">
        <w:rPr>
          <w:rFonts w:ascii="Times New Roman" w:hAnsi="Times New Roman" w:cs="Times New Roman"/>
          <w:sz w:val="20"/>
          <w:szCs w:val="20"/>
          <w:lang w:val="ro-RO"/>
        </w:rPr>
        <w:t>ser -</w:t>
      </w:r>
      <w:r w:rsidR="00D16338">
        <w:rPr>
          <w:rFonts w:ascii="Times New Roman" w:hAnsi="Times New Roman" w:cs="Times New Roman"/>
          <w:sz w:val="20"/>
          <w:szCs w:val="20"/>
          <w:lang w:val="ro-RO"/>
        </w:rPr>
        <w:t>ul poate sa lucreze cu tabel</w:t>
      </w:r>
      <w:r w:rsidR="00F42834">
        <w:rPr>
          <w:rFonts w:ascii="Times New Roman" w:hAnsi="Times New Roman" w:cs="Times New Roman"/>
          <w:sz w:val="20"/>
          <w:szCs w:val="20"/>
          <w:lang w:val="ro-RO"/>
        </w:rPr>
        <w:t>e</w:t>
      </w:r>
      <w:r w:rsidR="00D16338">
        <w:rPr>
          <w:rFonts w:ascii="Times New Roman" w:hAnsi="Times New Roman" w:cs="Times New Roman"/>
          <w:sz w:val="20"/>
          <w:szCs w:val="20"/>
          <w:lang w:val="ro-RO"/>
        </w:rPr>
        <w:t xml:space="preserve"> dintr-o baza de date</w:t>
      </w:r>
      <w:r w:rsidR="00F42834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D16338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F42834">
        <w:rPr>
          <w:rFonts w:ascii="Times New Roman" w:hAnsi="Times New Roman" w:cs="Times New Roman"/>
          <w:sz w:val="20"/>
          <w:szCs w:val="20"/>
          <w:lang w:val="ro-RO"/>
        </w:rPr>
        <w:t>A</w:t>
      </w:r>
      <w:r w:rsidR="00D16338">
        <w:rPr>
          <w:rFonts w:ascii="Times New Roman" w:hAnsi="Times New Roman" w:cs="Times New Roman"/>
          <w:sz w:val="20"/>
          <w:szCs w:val="20"/>
          <w:lang w:val="ro-RO"/>
        </w:rPr>
        <w:t xml:space="preserve">plicația </w:t>
      </w:r>
      <w:r w:rsidR="00F42834">
        <w:rPr>
          <w:rFonts w:ascii="Times New Roman" w:hAnsi="Times New Roman" w:cs="Times New Roman"/>
          <w:sz w:val="20"/>
          <w:szCs w:val="20"/>
          <w:lang w:val="ro-RO"/>
        </w:rPr>
        <w:t xml:space="preserve">trebuie sa </w:t>
      </w:r>
      <w:r w:rsidR="00D16338">
        <w:rPr>
          <w:rFonts w:ascii="Times New Roman" w:hAnsi="Times New Roman" w:cs="Times New Roman"/>
          <w:sz w:val="20"/>
          <w:szCs w:val="20"/>
          <w:lang w:val="ro-RO"/>
        </w:rPr>
        <w:t>respect</w:t>
      </w:r>
      <w:r w:rsidR="00F42834">
        <w:rPr>
          <w:rFonts w:ascii="Times New Roman" w:hAnsi="Times New Roman" w:cs="Times New Roman"/>
          <w:sz w:val="20"/>
          <w:szCs w:val="20"/>
          <w:lang w:val="ro-RO"/>
        </w:rPr>
        <w:t>e</w:t>
      </w:r>
      <w:r w:rsidR="00D16338">
        <w:rPr>
          <w:rFonts w:ascii="Times New Roman" w:hAnsi="Times New Roman" w:cs="Times New Roman"/>
          <w:sz w:val="20"/>
          <w:szCs w:val="20"/>
          <w:lang w:val="ro-RO"/>
        </w:rPr>
        <w:t xml:space="preserve"> paradigmele de programare orientată pe obiect folosind </w:t>
      </w:r>
      <w:r w:rsidR="00287015">
        <w:rPr>
          <w:rFonts w:ascii="Times New Roman" w:hAnsi="Times New Roman" w:cs="Times New Roman"/>
          <w:sz w:val="20"/>
          <w:szCs w:val="20"/>
          <w:lang w:val="ro-RO"/>
        </w:rPr>
        <w:t xml:space="preserve">ca </w:t>
      </w:r>
      <w:r w:rsidR="00D16338">
        <w:rPr>
          <w:rFonts w:ascii="Times New Roman" w:hAnsi="Times New Roman" w:cs="Times New Roman"/>
          <w:sz w:val="20"/>
          <w:szCs w:val="20"/>
          <w:lang w:val="ro-RO"/>
        </w:rPr>
        <w:t>limbaj de programare</w:t>
      </w:r>
      <w:r w:rsidR="00287015">
        <w:rPr>
          <w:rFonts w:ascii="Times New Roman" w:hAnsi="Times New Roman" w:cs="Times New Roman"/>
          <w:sz w:val="20"/>
          <w:szCs w:val="20"/>
          <w:lang w:val="ro-RO"/>
        </w:rPr>
        <w:t xml:space="preserve"> limbajul</w:t>
      </w:r>
      <w:r w:rsidR="00D16338">
        <w:rPr>
          <w:rFonts w:ascii="Times New Roman" w:hAnsi="Times New Roman" w:cs="Times New Roman"/>
          <w:sz w:val="20"/>
          <w:szCs w:val="20"/>
          <w:lang w:val="ro-RO"/>
        </w:rPr>
        <w:t xml:space="preserve"> Java</w:t>
      </w:r>
      <w:r w:rsidR="00B061E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D16338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7AEF2236" w14:textId="77777777" w:rsidR="00B02DD9" w:rsidRPr="00487380" w:rsidRDefault="00B02DD9" w:rsidP="00D16338">
      <w:pPr>
        <w:ind w:firstLine="36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</w:p>
    <w:p w14:paraId="497F4E5A" w14:textId="0F3675D1" w:rsidR="00F512D0" w:rsidRPr="00487380" w:rsidRDefault="00F512D0" w:rsidP="00F512D0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Obiectivele secundare ale </w:t>
      </w:r>
      <w:r w:rsidR="00080FE7" w:rsidRPr="00487380">
        <w:rPr>
          <w:rFonts w:ascii="Times New Roman" w:hAnsi="Times New Roman" w:cs="Times New Roman"/>
          <w:sz w:val="20"/>
          <w:szCs w:val="20"/>
          <w:lang w:val="ro-RO"/>
        </w:rPr>
        <w:t>temei sunt</w:t>
      </w:r>
      <w:r w:rsidRPr="00487380">
        <w:rPr>
          <w:rFonts w:ascii="Times New Roman" w:hAnsi="Times New Roman" w:cs="Times New Roman"/>
          <w:sz w:val="20"/>
          <w:szCs w:val="20"/>
        </w:rPr>
        <w:t>:</w:t>
      </w:r>
    </w:p>
    <w:p w14:paraId="33EDA03F" w14:textId="456B5C48" w:rsidR="00F512D0" w:rsidRPr="00487380" w:rsidRDefault="00215F94" w:rsidP="00F512D0">
      <w:pPr>
        <w:pStyle w:val="Listparagraf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proofErr w:type="spellStart"/>
      <w:r w:rsidRPr="00487380">
        <w:rPr>
          <w:rFonts w:ascii="Times New Roman" w:hAnsi="Times New Roman" w:cs="Times New Roman"/>
          <w:sz w:val="20"/>
          <w:szCs w:val="20"/>
        </w:rPr>
        <w:t>Intelegerea</w:t>
      </w:r>
      <w:proofErr w:type="spellEnd"/>
      <w:r w:rsidR="00F512D0" w:rsidRPr="00487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12D0" w:rsidRPr="00487380">
        <w:rPr>
          <w:rFonts w:ascii="Times New Roman" w:hAnsi="Times New Roman" w:cs="Times New Roman"/>
          <w:sz w:val="20"/>
          <w:szCs w:val="20"/>
        </w:rPr>
        <w:t>corectă</w:t>
      </w:r>
      <w:proofErr w:type="spellEnd"/>
      <w:r w:rsidR="00F512D0" w:rsidRPr="0048738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F512D0" w:rsidRPr="00487380">
        <w:rPr>
          <w:rFonts w:ascii="Times New Roman" w:hAnsi="Times New Roman" w:cs="Times New Roman"/>
          <w:sz w:val="20"/>
          <w:szCs w:val="20"/>
        </w:rPr>
        <w:t>cerinței</w:t>
      </w:r>
      <w:proofErr w:type="spellEnd"/>
      <w:r w:rsidR="00F512D0" w:rsidRPr="00487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12D0" w:rsidRPr="00487380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="00F512D0" w:rsidRPr="00487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87380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Pr="00487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87380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487380">
        <w:rPr>
          <w:rFonts w:ascii="Times New Roman" w:hAnsi="Times New Roman" w:cs="Times New Roman"/>
          <w:sz w:val="20"/>
          <w:szCs w:val="20"/>
        </w:rPr>
        <w:t xml:space="preserve"> </w:t>
      </w:r>
      <w:r w:rsidR="00F512D0" w:rsidRPr="00487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12D0" w:rsidRPr="00487380">
        <w:rPr>
          <w:rFonts w:ascii="Times New Roman" w:hAnsi="Times New Roman" w:cs="Times New Roman"/>
          <w:sz w:val="20"/>
          <w:szCs w:val="20"/>
        </w:rPr>
        <w:t>scenarii</w:t>
      </w:r>
      <w:proofErr w:type="spellEnd"/>
      <w:proofErr w:type="gramEnd"/>
      <w:r w:rsidR="00F512D0" w:rsidRPr="0048738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512D0" w:rsidRPr="00487380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="00F512D0" w:rsidRPr="0048738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E296AA7" w14:textId="20542EE4" w:rsidR="00F512D0" w:rsidRPr="00487380" w:rsidRDefault="00F512D0" w:rsidP="00F512D0">
      <w:pPr>
        <w:pStyle w:val="Listparagraf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Proiectarea unei soluții care să </w:t>
      </w:r>
      <w:r w:rsidR="00215F94" w:rsidRPr="00487380">
        <w:rPr>
          <w:rFonts w:ascii="Times New Roman" w:hAnsi="Times New Roman" w:cs="Times New Roman"/>
          <w:sz w:val="20"/>
          <w:szCs w:val="20"/>
          <w:lang w:val="ro-RO"/>
        </w:rPr>
        <w:t>respecte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toate cazurile introdu</w:t>
      </w:r>
      <w:r w:rsidR="00215F94" w:rsidRPr="00487380">
        <w:rPr>
          <w:rFonts w:ascii="Times New Roman" w:hAnsi="Times New Roman" w:cs="Times New Roman"/>
          <w:sz w:val="20"/>
          <w:szCs w:val="20"/>
          <w:lang w:val="ro-RO"/>
        </w:rPr>
        <w:t>se de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u</w:t>
      </w:r>
      <w:r w:rsidR="00215F94" w:rsidRPr="00487380">
        <w:rPr>
          <w:rFonts w:ascii="Times New Roman" w:hAnsi="Times New Roman" w:cs="Times New Roman"/>
          <w:sz w:val="20"/>
          <w:szCs w:val="20"/>
          <w:lang w:val="ro-RO"/>
        </w:rPr>
        <w:t>ser.</w:t>
      </w:r>
    </w:p>
    <w:p w14:paraId="55ED535F" w14:textId="434C6F25" w:rsidR="00F512D0" w:rsidRPr="00487380" w:rsidRDefault="00F512D0" w:rsidP="00F512D0">
      <w:pPr>
        <w:pStyle w:val="Listparagraf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>Implementarea soluției și a interfeței</w:t>
      </w:r>
      <w:r w:rsidR="00B16E45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grafice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76D55118" w14:textId="46D245D9" w:rsidR="005931E2" w:rsidRPr="00DF57F8" w:rsidRDefault="00B16E45" w:rsidP="005555F7">
      <w:pPr>
        <w:pStyle w:val="Listparagraf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>R</w:t>
      </w:r>
      <w:r w:rsidR="00F512D0" w:rsidRPr="00487380">
        <w:rPr>
          <w:rFonts w:ascii="Times New Roman" w:hAnsi="Times New Roman" w:cs="Times New Roman"/>
          <w:sz w:val="20"/>
          <w:szCs w:val="20"/>
          <w:lang w:val="ro-RO"/>
        </w:rPr>
        <w:t>ezultatel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>e</w:t>
      </w:r>
      <w:r w:rsidR="00F512D0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finale și concluziile.</w:t>
      </w:r>
    </w:p>
    <w:p w14:paraId="0BCE7AC4" w14:textId="77777777" w:rsidR="00DF57F8" w:rsidRPr="005555F7" w:rsidRDefault="00DF57F8" w:rsidP="00DF57F8">
      <w:pPr>
        <w:pStyle w:val="Listparagraf"/>
        <w:suppressAutoHyphens w:val="0"/>
        <w:autoSpaceDN/>
        <w:ind w:left="1440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p w14:paraId="709501A6" w14:textId="4D656322" w:rsidR="005931E2" w:rsidRDefault="00DE1CFE" w:rsidP="00DE1CFE">
      <w:pPr>
        <w:jc w:val="both"/>
        <w:rPr>
          <w:rFonts w:ascii="Times New Roman" w:hAnsi="Times New Roman" w:cs="Times New Roman"/>
          <w:b/>
          <w:bCs/>
          <w:color w:val="BF0041"/>
        </w:rPr>
      </w:pPr>
      <w:r>
        <w:rPr>
          <w:rFonts w:ascii="Times New Roman" w:hAnsi="Times New Roman" w:cs="Times New Roman"/>
          <w:b/>
          <w:bCs/>
          <w:color w:val="BF0041"/>
          <w:sz w:val="30"/>
          <w:szCs w:val="30"/>
        </w:rPr>
        <w:t xml:space="preserve">       </w:t>
      </w:r>
      <w:r w:rsidRPr="00487380">
        <w:rPr>
          <w:rFonts w:ascii="Times New Roman" w:hAnsi="Times New Roman" w:cs="Times New Roman"/>
          <w:b/>
          <w:bCs/>
          <w:color w:val="BF0041"/>
        </w:rPr>
        <w:t xml:space="preserve">  </w:t>
      </w:r>
      <w:r w:rsidR="007A1AB0" w:rsidRPr="00487380">
        <w:rPr>
          <w:rFonts w:ascii="Times New Roman" w:hAnsi="Times New Roman" w:cs="Times New Roman"/>
          <w:b/>
          <w:bCs/>
          <w:color w:val="BF0041"/>
        </w:rPr>
        <w:t xml:space="preserve">Analiza </w:t>
      </w:r>
      <w:proofErr w:type="spellStart"/>
      <w:r w:rsidR="007A1AB0" w:rsidRPr="00487380">
        <w:rPr>
          <w:rFonts w:ascii="Times New Roman" w:hAnsi="Times New Roman" w:cs="Times New Roman"/>
          <w:b/>
          <w:bCs/>
          <w:color w:val="BF0041"/>
        </w:rPr>
        <w:t>problemei</w:t>
      </w:r>
      <w:proofErr w:type="spellEnd"/>
      <w:r w:rsidR="007A1AB0" w:rsidRPr="00487380">
        <w:rPr>
          <w:rFonts w:ascii="Times New Roman" w:hAnsi="Times New Roman" w:cs="Times New Roman"/>
          <w:b/>
          <w:bCs/>
          <w:color w:val="BF0041"/>
        </w:rPr>
        <w:t xml:space="preserve">, </w:t>
      </w:r>
      <w:proofErr w:type="spellStart"/>
      <w:r w:rsidR="007A1AB0" w:rsidRPr="00487380">
        <w:rPr>
          <w:rFonts w:ascii="Times New Roman" w:hAnsi="Times New Roman" w:cs="Times New Roman"/>
          <w:b/>
          <w:bCs/>
          <w:color w:val="BF0041"/>
        </w:rPr>
        <w:t>modelare</w:t>
      </w:r>
      <w:proofErr w:type="spellEnd"/>
      <w:r w:rsidR="007A1AB0" w:rsidRPr="00487380">
        <w:rPr>
          <w:rFonts w:ascii="Times New Roman" w:hAnsi="Times New Roman" w:cs="Times New Roman"/>
          <w:b/>
          <w:bCs/>
          <w:color w:val="BF0041"/>
        </w:rPr>
        <w:t xml:space="preserve">, </w:t>
      </w:r>
      <w:proofErr w:type="spellStart"/>
      <w:r w:rsidR="007A1AB0" w:rsidRPr="00487380">
        <w:rPr>
          <w:rFonts w:ascii="Times New Roman" w:hAnsi="Times New Roman" w:cs="Times New Roman"/>
          <w:b/>
          <w:bCs/>
          <w:color w:val="BF0041"/>
        </w:rPr>
        <w:t>scenarii</w:t>
      </w:r>
      <w:proofErr w:type="spellEnd"/>
      <w:r w:rsidR="007A1AB0" w:rsidRPr="00487380">
        <w:rPr>
          <w:rFonts w:ascii="Times New Roman" w:hAnsi="Times New Roman" w:cs="Times New Roman"/>
          <w:b/>
          <w:bCs/>
          <w:color w:val="BF0041"/>
        </w:rPr>
        <w:t xml:space="preserve">, </w:t>
      </w:r>
      <w:proofErr w:type="spellStart"/>
      <w:r w:rsidR="007A1AB0" w:rsidRPr="00487380">
        <w:rPr>
          <w:rFonts w:ascii="Times New Roman" w:hAnsi="Times New Roman" w:cs="Times New Roman"/>
          <w:b/>
          <w:bCs/>
          <w:color w:val="BF0041"/>
        </w:rPr>
        <w:t>cazuri</w:t>
      </w:r>
      <w:proofErr w:type="spellEnd"/>
      <w:r w:rsidR="007A1AB0" w:rsidRPr="00487380">
        <w:rPr>
          <w:rFonts w:ascii="Times New Roman" w:hAnsi="Times New Roman" w:cs="Times New Roman"/>
          <w:b/>
          <w:bCs/>
          <w:color w:val="BF0041"/>
        </w:rPr>
        <w:t xml:space="preserve"> de </w:t>
      </w:r>
      <w:proofErr w:type="spellStart"/>
      <w:r w:rsidR="007A1AB0" w:rsidRPr="00487380">
        <w:rPr>
          <w:rFonts w:ascii="Times New Roman" w:hAnsi="Times New Roman" w:cs="Times New Roman"/>
          <w:b/>
          <w:bCs/>
          <w:color w:val="BF0041"/>
        </w:rPr>
        <w:t>utilizare</w:t>
      </w:r>
      <w:proofErr w:type="spellEnd"/>
      <w:r w:rsidR="007A1AB0" w:rsidRPr="00487380">
        <w:rPr>
          <w:rFonts w:ascii="Times New Roman" w:hAnsi="Times New Roman" w:cs="Times New Roman"/>
          <w:b/>
          <w:bCs/>
          <w:color w:val="BF0041"/>
        </w:rPr>
        <w:t>:</w:t>
      </w:r>
    </w:p>
    <w:p w14:paraId="4598F9AD" w14:textId="77777777" w:rsidR="00DF57F8" w:rsidRPr="00487380" w:rsidRDefault="00DF57F8" w:rsidP="00DE1CFE">
      <w:pPr>
        <w:jc w:val="both"/>
        <w:rPr>
          <w:b/>
          <w:bCs/>
          <w:color w:val="BF0041"/>
        </w:rPr>
      </w:pPr>
    </w:p>
    <w:p w14:paraId="240E48CE" w14:textId="21964927" w:rsidR="00D348A3" w:rsidRDefault="00D348A3" w:rsidP="00D348A3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FB150B">
        <w:rPr>
          <w:rFonts w:ascii="Times New Roman" w:hAnsi="Times New Roman" w:cs="Times New Roman"/>
          <w:sz w:val="20"/>
          <w:szCs w:val="20"/>
        </w:rPr>
        <w:t xml:space="preserve">Analiza </w:t>
      </w:r>
      <w:proofErr w:type="spellStart"/>
      <w:r w:rsidRPr="00FB150B"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 w:rsidRPr="00FB150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FB150B">
        <w:rPr>
          <w:rFonts w:ascii="Times New Roman" w:hAnsi="Times New Roman" w:cs="Times New Roman"/>
          <w:sz w:val="20"/>
          <w:szCs w:val="20"/>
        </w:rPr>
        <w:t>constat</w:t>
      </w:r>
      <w:proofErr w:type="spellEnd"/>
      <w:r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150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150B">
        <w:rPr>
          <w:rFonts w:ascii="Times New Roman" w:hAnsi="Times New Roman" w:cs="Times New Roman"/>
          <w:sz w:val="20"/>
          <w:szCs w:val="20"/>
        </w:rPr>
        <w:t>înțelegerea</w:t>
      </w:r>
      <w:proofErr w:type="spellEnd"/>
      <w:r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150B">
        <w:rPr>
          <w:rFonts w:ascii="Times New Roman" w:hAnsi="Times New Roman" w:cs="Times New Roman"/>
          <w:sz w:val="20"/>
          <w:szCs w:val="20"/>
        </w:rPr>
        <w:t>cerinței</w:t>
      </w:r>
      <w:proofErr w:type="spellEnd"/>
      <w:r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150B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150B">
        <w:rPr>
          <w:rFonts w:ascii="Times New Roman" w:hAnsi="Times New Roman" w:cs="Times New Roman"/>
          <w:sz w:val="20"/>
          <w:szCs w:val="20"/>
        </w:rPr>
        <w:t>informațiilor</w:t>
      </w:r>
      <w:proofErr w:type="spellEnd"/>
      <w:r w:rsidRPr="00FB150B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dorim</w:t>
      </w:r>
      <w:proofErr w:type="spellEnd"/>
      <w:r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150B">
        <w:rPr>
          <w:rFonts w:ascii="Times New Roman" w:hAnsi="Times New Roman" w:cs="Times New Roman"/>
          <w:sz w:val="20"/>
          <w:szCs w:val="20"/>
        </w:rPr>
        <w:t>să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150B">
        <w:rPr>
          <w:rFonts w:ascii="Times New Roman" w:hAnsi="Times New Roman" w:cs="Times New Roman"/>
          <w:sz w:val="20"/>
          <w:szCs w:val="20"/>
        </w:rPr>
        <w:t xml:space="preserve">le </w:t>
      </w:r>
      <w:proofErr w:type="spellStart"/>
      <w:r w:rsidRPr="00FB150B">
        <w:rPr>
          <w:rFonts w:ascii="Times New Roman" w:hAnsi="Times New Roman" w:cs="Times New Roman"/>
          <w:sz w:val="20"/>
          <w:szCs w:val="20"/>
        </w:rPr>
        <w:t>primim</w:t>
      </w:r>
      <w:proofErr w:type="spellEnd"/>
      <w:r w:rsidRPr="00FB150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la</w:t>
      </w:r>
      <w:r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150B"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150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FB15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150B">
        <w:rPr>
          <w:rFonts w:ascii="Times New Roman" w:hAnsi="Times New Roman" w:cs="Times New Roman"/>
          <w:sz w:val="20"/>
          <w:szCs w:val="20"/>
        </w:rPr>
        <w:t>rezulta</w:t>
      </w:r>
      <w:r>
        <w:rPr>
          <w:rFonts w:ascii="Times New Roman" w:hAnsi="Times New Roman" w:cs="Times New Roman"/>
          <w:sz w:val="20"/>
          <w:szCs w:val="20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rand</w:t>
      </w:r>
      <w:r w:rsidR="005B092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ConnectionFactory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al </w:t>
      </w:r>
      <w:proofErr w:type="spellStart"/>
      <w:r>
        <w:rPr>
          <w:rFonts w:ascii="Times New Roman" w:hAnsi="Times New Roman" w:cs="Times New Roman"/>
          <w:sz w:val="20"/>
          <w:szCs w:val="20"/>
        </w:rPr>
        <w:t>doilea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B092F">
        <w:rPr>
          <w:rFonts w:ascii="Times New Roman" w:hAnsi="Times New Roman" w:cs="Times New Roman"/>
          <w:sz w:val="20"/>
          <w:szCs w:val="20"/>
        </w:rPr>
        <w:t xml:space="preserve">rand, </w:t>
      </w:r>
      <w:proofErr w:type="spellStart"/>
      <w:r w:rsidR="005B092F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roiectul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B092F" w:rsidRPr="005B092F">
        <w:rPr>
          <w:rStyle w:val="markedcontent"/>
          <w:rFonts w:ascii="Times New Roman" w:hAnsi="Times New Roman" w:cs="Times New Roman"/>
          <w:sz w:val="20"/>
          <w:szCs w:val="20"/>
        </w:rPr>
        <w:t>Layered Architectur</w:t>
      </w:r>
      <w:r w:rsidR="005B092F" w:rsidRPr="005B092F">
        <w:rPr>
          <w:rFonts w:ascii="Times New Roman" w:hAnsi="Times New Roman" w:cs="Times New Roman"/>
          <w:sz w:val="20"/>
          <w:szCs w:val="20"/>
        </w:rPr>
        <w:t>e</w:t>
      </w:r>
      <w:r w:rsidR="005B092F">
        <w:rPr>
          <w:rFonts w:ascii="Times New Roman" w:hAnsi="Times New Roman" w:cs="Times New Roman"/>
          <w:sz w:val="20"/>
          <w:szCs w:val="20"/>
        </w:rPr>
        <w:t xml:space="preserve"> </w:t>
      </w:r>
      <w:r w:rsidR="007E7D9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validatori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abstractă</w:t>
      </w:r>
      <w:proofErr w:type="spellEnd"/>
      <w:r w:rsidR="007E7D9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(Data Access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Object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conțina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r w:rsidR="007E7D93">
        <w:rPr>
          <w:rFonts w:ascii="Times New Roman" w:hAnsi="Times New Roman" w:cs="Times New Roman"/>
          <w:sz w:val="20"/>
          <w:szCs w:val="20"/>
        </w:rPr>
        <w:t>le</w:t>
      </w:r>
      <w:proofErr w:type="spellEnd"/>
      <w:r w:rsidR="004108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08FA"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4AD5276" w14:textId="0B485805" w:rsidR="009A44BA" w:rsidRDefault="00D348A3" w:rsidP="006059C8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Aplicația</w:t>
      </w:r>
      <w:proofErr w:type="spellEnd"/>
      <w:r w:rsidR="00483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3A34">
        <w:rPr>
          <w:rFonts w:ascii="Times New Roman" w:hAnsi="Times New Roman" w:cs="Times New Roman"/>
          <w:sz w:val="20"/>
          <w:szCs w:val="20"/>
        </w:rPr>
        <w:t>lucreaza</w:t>
      </w:r>
      <w:proofErr w:type="spellEnd"/>
      <w:r w:rsidR="00483A34">
        <w:rPr>
          <w:rFonts w:ascii="Times New Roman" w:hAnsi="Times New Roman" w:cs="Times New Roman"/>
          <w:sz w:val="20"/>
          <w:szCs w:val="20"/>
        </w:rPr>
        <w:t xml:space="preserve"> cu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Client, Product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</w:t>
      </w:r>
      <w:r w:rsidR="00483A3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r w:rsidR="00483A34">
        <w:rPr>
          <w:rFonts w:ascii="Times New Roman" w:hAnsi="Times New Roman" w:cs="Times New Roman"/>
          <w:sz w:val="20"/>
          <w:szCs w:val="20"/>
        </w:rPr>
        <w:t>vand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3A34">
        <w:rPr>
          <w:rFonts w:ascii="Times New Roman" w:hAnsi="Times New Roman" w:cs="Times New Roman"/>
          <w:sz w:val="20"/>
          <w:szCs w:val="20"/>
        </w:rPr>
        <w:t xml:space="preserve">cat </w:t>
      </w:r>
      <w:proofErr w:type="spellStart"/>
      <w:r w:rsidR="00483A3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83A34">
        <w:rPr>
          <w:rFonts w:ascii="Times New Roman" w:hAnsi="Times New Roman" w:cs="Times New Roman"/>
          <w:sz w:val="20"/>
          <w:szCs w:val="20"/>
        </w:rPr>
        <w:t xml:space="preserve"> cate</w:t>
      </w:r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cheie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primară</w:t>
      </w:r>
      <w:proofErr w:type="spellEnd"/>
      <w:r w:rsidR="00483A34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</w:t>
      </w:r>
      <w:r w:rsidR="00483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3A34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483A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3A34"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conțin</w:t>
      </w:r>
      <w:r w:rsidR="00483A34">
        <w:rPr>
          <w:rFonts w:ascii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specific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clienților</w:t>
      </w:r>
      <w:proofErr w:type="spellEnd"/>
      <w:r w:rsidR="00483A34">
        <w:rPr>
          <w:rFonts w:ascii="Times New Roman" w:hAnsi="Times New Roman" w:cs="Times New Roman"/>
          <w:sz w:val="20"/>
          <w:szCs w:val="20"/>
        </w:rPr>
        <w:t xml:space="preserve"> ,cum </w:t>
      </w:r>
      <w:proofErr w:type="spellStart"/>
      <w:r w:rsidR="00483A34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="00483A34">
        <w:rPr>
          <w:rFonts w:ascii="Times New Roman" w:hAnsi="Times New Roman" w:cs="Times New Roman"/>
          <w:sz w:val="20"/>
          <w:szCs w:val="20"/>
        </w:rPr>
        <w:t xml:space="preserve"> fi</w:t>
      </w:r>
      <w:r>
        <w:rPr>
          <w:rFonts w:ascii="Times New Roman" w:hAnsi="Times New Roman" w:cs="Times New Roman"/>
          <w:sz w:val="20"/>
          <w:szCs w:val="20"/>
        </w:rPr>
        <w:t xml:space="preserve">: id,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prenume</w:t>
      </w:r>
      <w:proofErr w:type="spellEnd"/>
      <w:r w:rsidR="001378E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email, la care am </w:t>
      </w:r>
      <w:proofErr w:type="spellStart"/>
      <w:r w:rsidR="001378EF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validator</w:t>
      </w:r>
      <w:r w:rsidR="00137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78EF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1378EF">
        <w:rPr>
          <w:rFonts w:ascii="Times New Roman" w:hAnsi="Times New Roman" w:cs="Times New Roman"/>
          <w:sz w:val="20"/>
          <w:szCs w:val="20"/>
        </w:rPr>
        <w:t xml:space="preserve"> email (cu </w:t>
      </w:r>
      <w:proofErr w:type="spellStart"/>
      <w:r w:rsidR="001378EF">
        <w:rPr>
          <w:rFonts w:ascii="Times New Roman" w:hAnsi="Times New Roman" w:cs="Times New Roman"/>
          <w:sz w:val="20"/>
          <w:szCs w:val="20"/>
        </w:rPr>
        <w:t>scopul</w:t>
      </w:r>
      <w:proofErr w:type="spellEnd"/>
      <w:r w:rsidR="001378EF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="001378EF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="00137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447F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6E447F">
        <w:rPr>
          <w:rFonts w:ascii="Times New Roman" w:hAnsi="Times New Roman" w:cs="Times New Roman"/>
          <w:sz w:val="20"/>
          <w:szCs w:val="20"/>
        </w:rPr>
        <w:t xml:space="preserve"> email </w:t>
      </w:r>
      <w:proofErr w:type="spellStart"/>
      <w:r w:rsidR="006E447F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6E44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447F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="006E447F">
        <w:rPr>
          <w:rFonts w:ascii="Times New Roman" w:hAnsi="Times New Roman" w:cs="Times New Roman"/>
          <w:sz w:val="20"/>
          <w:szCs w:val="20"/>
        </w:rPr>
        <w:t xml:space="preserve"> de user </w:t>
      </w:r>
      <w:proofErr w:type="spellStart"/>
      <w:r w:rsidR="006E447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6E44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447F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6E447F">
        <w:rPr>
          <w:rFonts w:ascii="Times New Roman" w:hAnsi="Times New Roman" w:cs="Times New Roman"/>
          <w:sz w:val="20"/>
          <w:szCs w:val="20"/>
        </w:rPr>
        <w:t xml:space="preserve"> valid</w:t>
      </w:r>
      <w:r w:rsidR="001378E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 </w:t>
      </w:r>
      <w:proofErr w:type="spellStart"/>
      <w:r w:rsidR="006E447F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6E44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447F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6E44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447F">
        <w:rPr>
          <w:rFonts w:ascii="Times New Roman" w:hAnsi="Times New Roman" w:cs="Times New Roman"/>
          <w:sz w:val="20"/>
          <w:szCs w:val="20"/>
        </w:rPr>
        <w:t>conțina</w:t>
      </w:r>
      <w:proofErr w:type="spellEnd"/>
      <w:r w:rsidR="006E447F">
        <w:rPr>
          <w:rFonts w:ascii="Times New Roman" w:hAnsi="Times New Roman" w:cs="Times New Roman"/>
          <w:sz w:val="20"/>
          <w:szCs w:val="20"/>
        </w:rPr>
        <w:t xml:space="preserve"> date specific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</w:t>
      </w:r>
      <w:r w:rsidR="006E447F">
        <w:rPr>
          <w:rFonts w:ascii="Times New Roman" w:hAnsi="Times New Roman" w:cs="Times New Roman"/>
          <w:sz w:val="20"/>
          <w:szCs w:val="20"/>
        </w:rPr>
        <w:t>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r w:rsidR="006E447F">
        <w:rPr>
          <w:rFonts w:ascii="Times New Roman" w:hAnsi="Times New Roman" w:cs="Times New Roman"/>
          <w:sz w:val="20"/>
          <w:szCs w:val="20"/>
        </w:rPr>
        <w:t xml:space="preserve">shop, cum </w:t>
      </w:r>
      <w:proofErr w:type="spellStart"/>
      <w:r w:rsidR="006E447F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="006E447F">
        <w:rPr>
          <w:rFonts w:ascii="Times New Roman" w:hAnsi="Times New Roman" w:cs="Times New Roman"/>
          <w:sz w:val="20"/>
          <w:szCs w:val="20"/>
        </w:rPr>
        <w:t xml:space="preserve"> fi:</w:t>
      </w:r>
      <w:r>
        <w:rPr>
          <w:rFonts w:ascii="Times New Roman" w:hAnsi="Times New Roman" w:cs="Times New Roman"/>
          <w:sz w:val="20"/>
          <w:szCs w:val="20"/>
        </w:rPr>
        <w:t xml:space="preserve"> id,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preț</w:t>
      </w:r>
      <w:proofErr w:type="spellEnd"/>
      <w:r w:rsidR="006E447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 w:rsidR="00C547CA">
        <w:rPr>
          <w:rFonts w:ascii="Times New Roman" w:hAnsi="Times New Roman" w:cs="Times New Roman"/>
          <w:sz w:val="20"/>
          <w:szCs w:val="20"/>
        </w:rPr>
        <w:t xml:space="preserve">, la care am </w:t>
      </w:r>
      <w:proofErr w:type="spellStart"/>
      <w:r w:rsidR="00C547CA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C547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47CA">
        <w:rPr>
          <w:rFonts w:ascii="Times New Roman" w:hAnsi="Times New Roman" w:cs="Times New Roman"/>
          <w:sz w:val="20"/>
          <w:szCs w:val="20"/>
        </w:rPr>
        <w:t>validatori</w:t>
      </w:r>
      <w:proofErr w:type="spellEnd"/>
      <w:r w:rsidR="00C547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47C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547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47CA">
        <w:rPr>
          <w:rFonts w:ascii="Times New Roman" w:hAnsi="Times New Roman" w:cs="Times New Roman"/>
          <w:sz w:val="20"/>
          <w:szCs w:val="20"/>
        </w:rPr>
        <w:t>pret</w:t>
      </w:r>
      <w:proofErr w:type="spellEnd"/>
      <w:r w:rsidR="002046AD">
        <w:rPr>
          <w:rFonts w:ascii="Times New Roman" w:hAnsi="Times New Roman" w:cs="Times New Roman"/>
          <w:sz w:val="20"/>
          <w:szCs w:val="20"/>
        </w:rPr>
        <w:t xml:space="preserve"> (in </w:t>
      </w:r>
      <w:proofErr w:type="spellStart"/>
      <w:r w:rsidR="002046AD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2046AD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2046AD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2046AD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2046AD">
        <w:rPr>
          <w:rFonts w:ascii="Times New Roman" w:hAnsi="Times New Roman" w:cs="Times New Roman"/>
          <w:sz w:val="20"/>
          <w:szCs w:val="20"/>
        </w:rPr>
        <w:t>negativ</w:t>
      </w:r>
      <w:proofErr w:type="spellEnd"/>
      <w:r w:rsidR="002046A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046AD">
        <w:rPr>
          <w:rFonts w:ascii="Times New Roman" w:hAnsi="Times New Roman" w:cs="Times New Roman"/>
          <w:sz w:val="20"/>
          <w:szCs w:val="20"/>
        </w:rPr>
        <w:t>arunca</w:t>
      </w:r>
      <w:proofErr w:type="spellEnd"/>
      <w:r w:rsidR="002046A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2046AD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="002046AD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2046A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046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46A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046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46AD"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 w:rsidR="002046AD">
        <w:rPr>
          <w:rFonts w:ascii="Times New Roman" w:hAnsi="Times New Roman" w:cs="Times New Roman"/>
          <w:sz w:val="20"/>
          <w:szCs w:val="20"/>
        </w:rPr>
        <w:t xml:space="preserve"> (in </w:t>
      </w:r>
      <w:proofErr w:type="spellStart"/>
      <w:r w:rsidR="002046AD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2046AD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2046AD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2046AD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2046AD">
        <w:rPr>
          <w:rFonts w:ascii="Times New Roman" w:hAnsi="Times New Roman" w:cs="Times New Roman"/>
          <w:sz w:val="20"/>
          <w:szCs w:val="20"/>
        </w:rPr>
        <w:t>negativa</w:t>
      </w:r>
      <w:proofErr w:type="spellEnd"/>
      <w:r w:rsidR="002046A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046AD">
        <w:rPr>
          <w:rFonts w:ascii="Times New Roman" w:hAnsi="Times New Roman" w:cs="Times New Roman"/>
          <w:sz w:val="20"/>
          <w:szCs w:val="20"/>
        </w:rPr>
        <w:t>arunca</w:t>
      </w:r>
      <w:proofErr w:type="spellEnd"/>
      <w:r w:rsidR="002046A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2046AD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="002046AD">
        <w:rPr>
          <w:rFonts w:ascii="Times New Roman" w:hAnsi="Times New Roman" w:cs="Times New Roman"/>
          <w:sz w:val="20"/>
          <w:szCs w:val="20"/>
        </w:rPr>
        <w:t>)</w:t>
      </w:r>
      <w:r w:rsidR="006E447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447F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devreme</w:t>
      </w:r>
      <w:proofErr w:type="spellEnd"/>
      <w:r w:rsidR="00A34F37">
        <w:rPr>
          <w:rFonts w:ascii="Times New Roman" w:hAnsi="Times New Roman" w:cs="Times New Roman"/>
          <w:sz w:val="20"/>
          <w:szCs w:val="20"/>
        </w:rPr>
        <w:t xml:space="preserve"> (Client </w:t>
      </w:r>
      <w:proofErr w:type="spellStart"/>
      <w:r w:rsidR="00A34F3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34F37">
        <w:rPr>
          <w:rFonts w:ascii="Times New Roman" w:hAnsi="Times New Roman" w:cs="Times New Roman"/>
          <w:sz w:val="20"/>
          <w:szCs w:val="20"/>
        </w:rPr>
        <w:t xml:space="preserve"> Product)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447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E447F">
        <w:rPr>
          <w:rFonts w:ascii="Times New Roman" w:hAnsi="Times New Roman" w:cs="Times New Roman"/>
          <w:sz w:val="20"/>
          <w:szCs w:val="20"/>
        </w:rPr>
        <w:t xml:space="preserve"> continue </w:t>
      </w:r>
      <w:proofErr w:type="spellStart"/>
      <w:r w:rsidR="006E447F">
        <w:rPr>
          <w:rFonts w:ascii="Times New Roman" w:hAnsi="Times New Roman" w:cs="Times New Roman"/>
          <w:sz w:val="20"/>
          <w:szCs w:val="20"/>
        </w:rPr>
        <w:t>date</w:t>
      </w:r>
      <w:r w:rsidR="00A34F37">
        <w:rPr>
          <w:rFonts w:ascii="Times New Roman" w:hAnsi="Times New Roman" w:cs="Times New Roman"/>
          <w:sz w:val="20"/>
          <w:szCs w:val="20"/>
        </w:rPr>
        <w:t>le</w:t>
      </w:r>
      <w:proofErr w:type="spellEnd"/>
      <w:r w:rsidR="006E44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447F">
        <w:rPr>
          <w:rFonts w:ascii="Times New Roman" w:hAnsi="Times New Roman" w:cs="Times New Roman"/>
          <w:sz w:val="20"/>
          <w:szCs w:val="20"/>
        </w:rPr>
        <w:t>specific</w:t>
      </w:r>
      <w:r w:rsidR="00A34F37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6E44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4F37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="00A34F37">
        <w:rPr>
          <w:rFonts w:ascii="Times New Roman" w:hAnsi="Times New Roman" w:cs="Times New Roman"/>
          <w:sz w:val="20"/>
          <w:szCs w:val="20"/>
        </w:rPr>
        <w:t xml:space="preserve">, cum </w:t>
      </w:r>
      <w:proofErr w:type="spellStart"/>
      <w:r w:rsidR="00A34F37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="00A34F37">
        <w:rPr>
          <w:rFonts w:ascii="Times New Roman" w:hAnsi="Times New Roman" w:cs="Times New Roman"/>
          <w:sz w:val="20"/>
          <w:szCs w:val="20"/>
        </w:rPr>
        <w:t xml:space="preserve"> fi:</w:t>
      </w:r>
      <w:r>
        <w:rPr>
          <w:rFonts w:ascii="Times New Roman" w:hAnsi="Times New Roman" w:cs="Times New Roman"/>
          <w:sz w:val="20"/>
          <w:szCs w:val="20"/>
        </w:rPr>
        <w:t xml:space="preserve"> id, </w:t>
      </w:r>
      <w:proofErr w:type="spellStart"/>
      <w:r>
        <w:rPr>
          <w:rFonts w:ascii="Times New Roman" w:hAnsi="Times New Roman" w:cs="Times New Roman"/>
          <w:sz w:val="20"/>
          <w:szCs w:val="20"/>
        </w:rPr>
        <w:t>idClient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idProduct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34F37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A34F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 w:rsidR="007A3ED9">
        <w:rPr>
          <w:rFonts w:ascii="Times New Roman" w:hAnsi="Times New Roman" w:cs="Times New Roman"/>
          <w:sz w:val="20"/>
          <w:szCs w:val="20"/>
        </w:rPr>
        <w:t xml:space="preserve">, la care am </w:t>
      </w:r>
      <w:proofErr w:type="spellStart"/>
      <w:r w:rsidR="007A3ED9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7A3E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3ED9">
        <w:rPr>
          <w:rFonts w:ascii="Times New Roman" w:hAnsi="Times New Roman" w:cs="Times New Roman"/>
          <w:sz w:val="20"/>
          <w:szCs w:val="20"/>
        </w:rPr>
        <w:t>validatori</w:t>
      </w:r>
      <w:proofErr w:type="spellEnd"/>
      <w:r w:rsidR="007A3E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3ED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A3E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3ED9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7A3E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3ED9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7A3ED9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7A3ED9">
        <w:rPr>
          <w:rFonts w:ascii="Times New Roman" w:hAnsi="Times New Roman" w:cs="Times New Roman"/>
          <w:sz w:val="20"/>
          <w:szCs w:val="20"/>
        </w:rPr>
        <w:t>inserare</w:t>
      </w:r>
      <w:proofErr w:type="spellEnd"/>
      <w:r w:rsidR="00937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2F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37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2FC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937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372FC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9372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76571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076571">
        <w:rPr>
          <w:rFonts w:ascii="Times New Roman" w:hAnsi="Times New Roman" w:cs="Times New Roman"/>
          <w:sz w:val="20"/>
          <w:szCs w:val="20"/>
        </w:rPr>
        <w:t xml:space="preserve"> </w:t>
      </w:r>
      <w:r w:rsidR="009372FC">
        <w:rPr>
          <w:rFonts w:ascii="Times New Roman" w:hAnsi="Times New Roman" w:cs="Times New Roman"/>
          <w:sz w:val="20"/>
          <w:szCs w:val="20"/>
        </w:rPr>
        <w:t>update</w:t>
      </w:r>
      <w:r w:rsidR="00C96721">
        <w:rPr>
          <w:rFonts w:ascii="Times New Roman" w:hAnsi="Times New Roman" w:cs="Times New Roman"/>
          <w:sz w:val="20"/>
          <w:szCs w:val="20"/>
        </w:rPr>
        <w:t xml:space="preserve"> </w:t>
      </w:r>
      <w:r w:rsidR="00076571">
        <w:rPr>
          <w:rFonts w:ascii="Times New Roman" w:hAnsi="Times New Roman" w:cs="Times New Roman"/>
          <w:sz w:val="20"/>
          <w:szCs w:val="20"/>
        </w:rPr>
        <w:t xml:space="preserve">(se </w:t>
      </w:r>
      <w:proofErr w:type="spellStart"/>
      <w:r w:rsidR="00076571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0765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76571">
        <w:rPr>
          <w:rFonts w:ascii="Times New Roman" w:hAnsi="Times New Roman" w:cs="Times New Roman"/>
          <w:sz w:val="20"/>
          <w:szCs w:val="20"/>
        </w:rPr>
        <w:t>arunca</w:t>
      </w:r>
      <w:proofErr w:type="spellEnd"/>
      <w:r w:rsidR="0007657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076571">
        <w:rPr>
          <w:rFonts w:ascii="Times New Roman" w:hAnsi="Times New Roman" w:cs="Times New Roman"/>
          <w:sz w:val="20"/>
          <w:szCs w:val="20"/>
        </w:rPr>
        <w:t>exceptie</w:t>
      </w:r>
      <w:proofErr w:type="spellEnd"/>
      <w:r w:rsidR="0007657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076571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076571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076571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07657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076571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0765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76571">
        <w:rPr>
          <w:rFonts w:ascii="Times New Roman" w:hAnsi="Times New Roman" w:cs="Times New Roman"/>
          <w:sz w:val="20"/>
          <w:szCs w:val="20"/>
        </w:rPr>
        <w:t>ceruta</w:t>
      </w:r>
      <w:proofErr w:type="spellEnd"/>
      <w:r w:rsidR="00076571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07657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076571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076571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0765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76571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="00076571">
        <w:rPr>
          <w:rFonts w:ascii="Times New Roman" w:hAnsi="Times New Roman" w:cs="Times New Roman"/>
          <w:sz w:val="20"/>
          <w:szCs w:val="20"/>
        </w:rPr>
        <w:t xml:space="preserve"> de pe </w:t>
      </w:r>
      <w:proofErr w:type="spellStart"/>
      <w:r w:rsidR="00076571">
        <w:rPr>
          <w:rFonts w:ascii="Times New Roman" w:hAnsi="Times New Roman" w:cs="Times New Roman"/>
          <w:sz w:val="20"/>
          <w:szCs w:val="20"/>
        </w:rPr>
        <w:t>stoc</w:t>
      </w:r>
      <w:proofErr w:type="spellEnd"/>
      <w:r w:rsidR="0007657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1656EBC" w14:textId="77777777" w:rsidR="00DF57F8" w:rsidRPr="006059C8" w:rsidRDefault="00DF57F8" w:rsidP="006059C8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</w:p>
    <w:p w14:paraId="15255B92" w14:textId="18AF3206" w:rsidR="00CE29C6" w:rsidRDefault="007A1AB0" w:rsidP="00CE29C6">
      <w:pPr>
        <w:pStyle w:val="Standard"/>
        <w:ind w:firstLine="360"/>
        <w:jc w:val="both"/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color w:val="4472C4" w:themeColor="accent1"/>
          <w:sz w:val="20"/>
          <w:szCs w:val="20"/>
          <w:lang w:val="ro-RO"/>
        </w:rPr>
        <w:tab/>
      </w:r>
      <w:proofErr w:type="spellStart"/>
      <w:r w:rsidRPr="00487380"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  <w:t>Pasii</w:t>
      </w:r>
      <w:proofErr w:type="spellEnd"/>
      <w:r w:rsidRPr="00487380"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  <w:t xml:space="preserve"> </w:t>
      </w:r>
      <w:proofErr w:type="spellStart"/>
      <w:r w:rsidRPr="00487380"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  <w:t>executiei</w:t>
      </w:r>
      <w:proofErr w:type="spellEnd"/>
      <w:r w:rsidRPr="00487380"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  <w:t xml:space="preserve"> </w:t>
      </w:r>
      <w:proofErr w:type="spellStart"/>
      <w:r w:rsidRPr="00487380"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  <w:t>fiecarui</w:t>
      </w:r>
      <w:proofErr w:type="spellEnd"/>
      <w:r w:rsidRPr="00487380"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  <w:t xml:space="preserve"> </w:t>
      </w:r>
      <w:proofErr w:type="spellStart"/>
      <w:r w:rsidRPr="00487380"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  <w:t>use</w:t>
      </w:r>
      <w:proofErr w:type="spellEnd"/>
      <w:r w:rsidRPr="00487380"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  <w:t>-case:</w:t>
      </w:r>
    </w:p>
    <w:p w14:paraId="141ED14C" w14:textId="77777777" w:rsidR="00DF57F8" w:rsidRPr="00487380" w:rsidRDefault="00DF57F8" w:rsidP="00CE29C6">
      <w:pPr>
        <w:pStyle w:val="Standard"/>
        <w:ind w:firstLine="360"/>
        <w:jc w:val="both"/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</w:pPr>
    </w:p>
    <w:p w14:paraId="21C01280" w14:textId="7E83AAC5" w:rsidR="00CB27F2" w:rsidRDefault="00EA43E8" w:rsidP="00CB27F2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</w:t>
      </w:r>
      <w:r w:rsidRPr="00EA43E8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User -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poate 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introduca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date in cele 3 tabele;</w:t>
      </w:r>
    </w:p>
    <w:p w14:paraId="1C3B4D9E" w14:textId="151A6C10" w:rsidR="00EA43E8" w:rsidRDefault="00EA43E8" w:rsidP="00CB27F2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- U</w:t>
      </w:r>
      <w:r w:rsidR="00077C7D">
        <w:rPr>
          <w:rFonts w:ascii="Times New Roman" w:hAnsi="Times New Roman" w:cs="Times New Roman"/>
          <w:sz w:val="20"/>
          <w:szCs w:val="20"/>
          <w:lang w:val="ro-RO"/>
        </w:rPr>
        <w:t xml:space="preserve">ser -ul alege tabelul in care vrea sa </w:t>
      </w:r>
      <w:proofErr w:type="spellStart"/>
      <w:r w:rsidR="00077C7D">
        <w:rPr>
          <w:rFonts w:ascii="Times New Roman" w:hAnsi="Times New Roman" w:cs="Times New Roman"/>
          <w:sz w:val="20"/>
          <w:szCs w:val="20"/>
          <w:lang w:val="ro-RO"/>
        </w:rPr>
        <w:t>introduca</w:t>
      </w:r>
      <w:proofErr w:type="spellEnd"/>
      <w:r w:rsidR="00077C7D">
        <w:rPr>
          <w:rFonts w:ascii="Times New Roman" w:hAnsi="Times New Roman" w:cs="Times New Roman"/>
          <w:sz w:val="20"/>
          <w:szCs w:val="20"/>
          <w:lang w:val="ro-RO"/>
        </w:rPr>
        <w:t xml:space="preserve"> datele, folosind </w:t>
      </w:r>
      <w:proofErr w:type="spellStart"/>
      <w:r w:rsidR="00077C7D"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 w:rsidR="00077C7D">
        <w:rPr>
          <w:rFonts w:ascii="Times New Roman" w:hAnsi="Times New Roman" w:cs="Times New Roman"/>
          <w:sz w:val="20"/>
          <w:szCs w:val="20"/>
          <w:lang w:val="ro-RO"/>
        </w:rPr>
        <w:t xml:space="preserve"> grafica;</w:t>
      </w:r>
    </w:p>
    <w:p w14:paraId="767921B4" w14:textId="5B5627F8" w:rsidR="003675E8" w:rsidRDefault="00077C7D" w:rsidP="006059C8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- </w:t>
      </w:r>
      <w:r w:rsidR="00410EC1">
        <w:rPr>
          <w:rFonts w:ascii="Times New Roman" w:hAnsi="Times New Roman" w:cs="Times New Roman"/>
          <w:sz w:val="20"/>
          <w:szCs w:val="20"/>
          <w:lang w:val="ro-RO"/>
        </w:rPr>
        <w:t>După ce au fost introduse datele, user</w:t>
      </w:r>
      <w:r w:rsidR="00616599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410EC1">
        <w:rPr>
          <w:rFonts w:ascii="Times New Roman" w:hAnsi="Times New Roman" w:cs="Times New Roman"/>
          <w:sz w:val="20"/>
          <w:szCs w:val="20"/>
          <w:lang w:val="ro-RO"/>
        </w:rPr>
        <w:t>-</w:t>
      </w:r>
      <w:proofErr w:type="spellStart"/>
      <w:r w:rsidR="00410EC1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="00410EC1">
        <w:rPr>
          <w:rFonts w:ascii="Times New Roman" w:hAnsi="Times New Roman" w:cs="Times New Roman"/>
          <w:sz w:val="20"/>
          <w:szCs w:val="20"/>
          <w:lang w:val="ro-RO"/>
        </w:rPr>
        <w:t xml:space="preserve"> poate sa </w:t>
      </w:r>
      <w:proofErr w:type="spellStart"/>
      <w:r w:rsidR="00410EC1">
        <w:rPr>
          <w:rFonts w:ascii="Times New Roman" w:hAnsi="Times New Roman" w:cs="Times New Roman"/>
          <w:sz w:val="20"/>
          <w:szCs w:val="20"/>
          <w:lang w:val="ro-RO"/>
        </w:rPr>
        <w:t>aleaga</w:t>
      </w:r>
      <w:proofErr w:type="spellEnd"/>
      <w:r w:rsidR="00410EC1">
        <w:rPr>
          <w:rFonts w:ascii="Times New Roman" w:hAnsi="Times New Roman" w:cs="Times New Roman"/>
          <w:sz w:val="20"/>
          <w:szCs w:val="20"/>
          <w:lang w:val="ro-RO"/>
        </w:rPr>
        <w:t xml:space="preserve"> dintre cele 3 </w:t>
      </w:r>
      <w:proofErr w:type="spellStart"/>
      <w:r w:rsidR="00410EC1">
        <w:rPr>
          <w:rFonts w:ascii="Times New Roman" w:hAnsi="Times New Roman" w:cs="Times New Roman"/>
          <w:sz w:val="20"/>
          <w:szCs w:val="20"/>
          <w:lang w:val="ro-RO"/>
        </w:rPr>
        <w:t>operatii</w:t>
      </w:r>
      <w:proofErr w:type="spellEnd"/>
      <w:r w:rsidR="00410EC1">
        <w:rPr>
          <w:rFonts w:ascii="Times New Roman" w:hAnsi="Times New Roman" w:cs="Times New Roman"/>
          <w:sz w:val="20"/>
          <w:szCs w:val="20"/>
          <w:lang w:val="ro-RO"/>
        </w:rPr>
        <w:t xml:space="preserve"> de modificare a tabelelor si anume insert, </w:t>
      </w:r>
      <w:proofErr w:type="spellStart"/>
      <w:r w:rsidR="00410EC1">
        <w:rPr>
          <w:rFonts w:ascii="Times New Roman" w:hAnsi="Times New Roman" w:cs="Times New Roman"/>
          <w:sz w:val="20"/>
          <w:szCs w:val="20"/>
          <w:lang w:val="ro-RO"/>
        </w:rPr>
        <w:t>delete</w:t>
      </w:r>
      <w:proofErr w:type="spellEnd"/>
      <w:r w:rsidR="00410EC1">
        <w:rPr>
          <w:rFonts w:ascii="Times New Roman" w:hAnsi="Times New Roman" w:cs="Times New Roman"/>
          <w:sz w:val="20"/>
          <w:szCs w:val="20"/>
          <w:lang w:val="ro-RO"/>
        </w:rPr>
        <w:t xml:space="preserve"> si update</w:t>
      </w:r>
      <w:r w:rsidR="00DD4192">
        <w:rPr>
          <w:rFonts w:ascii="Times New Roman" w:hAnsi="Times New Roman" w:cs="Times New Roman"/>
          <w:sz w:val="20"/>
          <w:szCs w:val="20"/>
          <w:lang w:val="ro-RO"/>
        </w:rPr>
        <w:t xml:space="preserve"> si poate si sa vizualizeze </w:t>
      </w:r>
      <w:proofErr w:type="spellStart"/>
      <w:r w:rsidR="00DD4192">
        <w:rPr>
          <w:rFonts w:ascii="Times New Roman" w:hAnsi="Times New Roman" w:cs="Times New Roman"/>
          <w:sz w:val="20"/>
          <w:szCs w:val="20"/>
          <w:lang w:val="ro-RO"/>
        </w:rPr>
        <w:t>informatiile</w:t>
      </w:r>
      <w:proofErr w:type="spellEnd"/>
      <w:r w:rsidR="00DD4192">
        <w:rPr>
          <w:rFonts w:ascii="Times New Roman" w:hAnsi="Times New Roman" w:cs="Times New Roman"/>
          <w:sz w:val="20"/>
          <w:szCs w:val="20"/>
          <w:lang w:val="ro-RO"/>
        </w:rPr>
        <w:t xml:space="preserve"> din tabelul respectiv </w:t>
      </w:r>
      <w:proofErr w:type="spellStart"/>
      <w:r w:rsidR="00DD4192">
        <w:rPr>
          <w:rFonts w:ascii="Times New Roman" w:hAnsi="Times New Roman" w:cs="Times New Roman"/>
          <w:sz w:val="20"/>
          <w:szCs w:val="20"/>
          <w:lang w:val="ro-RO"/>
        </w:rPr>
        <w:t>apasand</w:t>
      </w:r>
      <w:proofErr w:type="spellEnd"/>
      <w:r w:rsidR="00DD4192">
        <w:rPr>
          <w:rFonts w:ascii="Times New Roman" w:hAnsi="Times New Roman" w:cs="Times New Roman"/>
          <w:sz w:val="20"/>
          <w:szCs w:val="20"/>
          <w:lang w:val="ro-RO"/>
        </w:rPr>
        <w:t xml:space="preserve"> pe select.</w:t>
      </w:r>
    </w:p>
    <w:p w14:paraId="134830BC" w14:textId="77777777" w:rsidR="00DF57F8" w:rsidRPr="00CB27F2" w:rsidRDefault="00DF57F8" w:rsidP="006059C8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8B75DAE" w14:textId="7D4FFE2A" w:rsidR="005931E2" w:rsidRDefault="007A1AB0" w:rsidP="00DE1CFE">
      <w:pPr>
        <w:pStyle w:val="Standard"/>
        <w:ind w:firstLine="709"/>
        <w:jc w:val="both"/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  <w:t>Scenariu de utilizare:</w:t>
      </w:r>
    </w:p>
    <w:p w14:paraId="00D67BE3" w14:textId="77777777" w:rsidR="00DF57F8" w:rsidRPr="00487380" w:rsidRDefault="00DF57F8" w:rsidP="00DE1CFE">
      <w:pPr>
        <w:pStyle w:val="Standard"/>
        <w:ind w:firstLine="709"/>
        <w:jc w:val="both"/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</w:pPr>
    </w:p>
    <w:p w14:paraId="23499D58" w14:textId="6FE3D514" w:rsidR="00773EB1" w:rsidRDefault="00773EB1" w:rsidP="00773EB1">
      <w:pPr>
        <w:pStyle w:val="Listparagraf"/>
        <w:numPr>
          <w:ilvl w:val="0"/>
          <w:numId w:val="9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Sa presupunem ca user -ul alege sa modifice tabelul Client</w:t>
      </w:r>
      <w:r w:rsidR="00FE7861"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5A260492" w14:textId="52180138" w:rsidR="00773EB1" w:rsidRDefault="00773EB1" w:rsidP="00773EB1">
      <w:pPr>
        <w:pStyle w:val="Listparagraf"/>
        <w:ind w:left="1080"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Ex: </w:t>
      </w:r>
      <w:proofErr w:type="spellStart"/>
      <w:r w:rsidR="00FE7861">
        <w:rPr>
          <w:rFonts w:ascii="Times New Roman" w:hAnsi="Times New Roman" w:cs="Times New Roman"/>
          <w:sz w:val="20"/>
          <w:szCs w:val="20"/>
          <w:lang w:val="ro-RO"/>
        </w:rPr>
        <w:t>id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r w:rsidR="00FE7861">
        <w:rPr>
          <w:rFonts w:ascii="Times New Roman" w:hAnsi="Times New Roman" w:cs="Times New Roman"/>
          <w:sz w:val="20"/>
          <w:szCs w:val="20"/>
          <w:lang w:val="ro-RO"/>
        </w:rPr>
        <w:t>9</w:t>
      </w:r>
    </w:p>
    <w:p w14:paraId="7F8A3970" w14:textId="7FA1758D" w:rsidR="00773EB1" w:rsidRDefault="00773EB1" w:rsidP="00773EB1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>
        <w:rPr>
          <w:rFonts w:ascii="Times New Roman" w:hAnsi="Times New Roman" w:cs="Times New Roman"/>
          <w:sz w:val="20"/>
          <w:szCs w:val="20"/>
          <w:lang w:val="ro-RO"/>
        </w:rPr>
        <w:tab/>
        <w:t xml:space="preserve">       </w:t>
      </w:r>
      <w:proofErr w:type="spellStart"/>
      <w:r w:rsidR="00FE7861">
        <w:rPr>
          <w:rFonts w:ascii="Times New Roman" w:hAnsi="Times New Roman" w:cs="Times New Roman"/>
          <w:sz w:val="20"/>
          <w:szCs w:val="20"/>
          <w:lang w:val="ro-RO"/>
        </w:rPr>
        <w:t>f</w:t>
      </w:r>
      <w:r>
        <w:rPr>
          <w:rFonts w:ascii="Times New Roman" w:hAnsi="Times New Roman" w:cs="Times New Roman"/>
          <w:sz w:val="20"/>
          <w:szCs w:val="20"/>
          <w:lang w:val="ro-RO"/>
        </w:rPr>
        <w:t>irst</w:t>
      </w:r>
      <w:r w:rsidR="00FE7861">
        <w:rPr>
          <w:rFonts w:ascii="Times New Roman" w:hAnsi="Times New Roman" w:cs="Times New Roman"/>
          <w:sz w:val="20"/>
          <w:szCs w:val="20"/>
          <w:lang w:val="ro-RO"/>
        </w:rPr>
        <w:t>N</w:t>
      </w:r>
      <w:r>
        <w:rPr>
          <w:rFonts w:ascii="Times New Roman" w:hAnsi="Times New Roman" w:cs="Times New Roman"/>
          <w:sz w:val="20"/>
          <w:szCs w:val="20"/>
          <w:lang w:val="ro-RO"/>
        </w:rPr>
        <w:t>ame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r w:rsidR="00A354E6">
        <w:rPr>
          <w:rFonts w:ascii="Times New Roman" w:hAnsi="Times New Roman" w:cs="Times New Roman"/>
          <w:sz w:val="20"/>
          <w:szCs w:val="20"/>
          <w:lang w:val="ro-RO"/>
        </w:rPr>
        <w:t>Ion</w:t>
      </w:r>
    </w:p>
    <w:p w14:paraId="74CA8D2C" w14:textId="3E2213D8" w:rsidR="00773EB1" w:rsidRDefault="00773EB1" w:rsidP="00773EB1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>
        <w:rPr>
          <w:rFonts w:ascii="Times New Roman" w:hAnsi="Times New Roman" w:cs="Times New Roman"/>
          <w:sz w:val="20"/>
          <w:szCs w:val="20"/>
          <w:lang w:val="ro-RO"/>
        </w:rPr>
        <w:tab/>
        <w:t xml:space="preserve">       </w:t>
      </w:r>
      <w:proofErr w:type="spellStart"/>
      <w:r w:rsidR="00FE7861">
        <w:rPr>
          <w:rFonts w:ascii="Times New Roman" w:hAnsi="Times New Roman" w:cs="Times New Roman"/>
          <w:sz w:val="20"/>
          <w:szCs w:val="20"/>
          <w:lang w:val="ro-RO"/>
        </w:rPr>
        <w:t>l</w:t>
      </w:r>
      <w:r>
        <w:rPr>
          <w:rFonts w:ascii="Times New Roman" w:hAnsi="Times New Roman" w:cs="Times New Roman"/>
          <w:sz w:val="20"/>
          <w:szCs w:val="20"/>
          <w:lang w:val="ro-RO"/>
        </w:rPr>
        <w:t>ast</w:t>
      </w:r>
      <w:r w:rsidR="00FE7861">
        <w:rPr>
          <w:rFonts w:ascii="Times New Roman" w:hAnsi="Times New Roman" w:cs="Times New Roman"/>
          <w:sz w:val="20"/>
          <w:szCs w:val="20"/>
          <w:lang w:val="ro-RO"/>
        </w:rPr>
        <w:t>N</w:t>
      </w:r>
      <w:r>
        <w:rPr>
          <w:rFonts w:ascii="Times New Roman" w:hAnsi="Times New Roman" w:cs="Times New Roman"/>
          <w:sz w:val="20"/>
          <w:szCs w:val="20"/>
          <w:lang w:val="ro-RO"/>
        </w:rPr>
        <w:t>ame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r w:rsidR="00A354E6">
        <w:rPr>
          <w:rFonts w:ascii="Times New Roman" w:hAnsi="Times New Roman" w:cs="Times New Roman"/>
          <w:sz w:val="20"/>
          <w:szCs w:val="20"/>
          <w:lang w:val="ro-RO"/>
        </w:rPr>
        <w:t>Ionescu</w:t>
      </w:r>
    </w:p>
    <w:p w14:paraId="1996CB32" w14:textId="2E87B61F" w:rsidR="00773EB1" w:rsidRPr="001644D2" w:rsidRDefault="00773EB1" w:rsidP="00773EB1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>
        <w:rPr>
          <w:rFonts w:ascii="Times New Roman" w:hAnsi="Times New Roman" w:cs="Times New Roman"/>
          <w:sz w:val="20"/>
          <w:szCs w:val="20"/>
          <w:lang w:val="ro-RO"/>
        </w:rPr>
        <w:tab/>
        <w:t xml:space="preserve">       </w:t>
      </w:r>
      <w:r w:rsidR="004F0845">
        <w:rPr>
          <w:rFonts w:ascii="Times New Roman" w:hAnsi="Times New Roman" w:cs="Times New Roman"/>
          <w:sz w:val="20"/>
          <w:szCs w:val="20"/>
          <w:lang w:val="ro-RO"/>
        </w:rPr>
        <w:t>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mail: </w:t>
      </w:r>
      <w:r w:rsidR="00A354E6">
        <w:rPr>
          <w:rFonts w:ascii="Times New Roman" w:hAnsi="Times New Roman" w:cs="Times New Roman"/>
          <w:sz w:val="20"/>
          <w:szCs w:val="20"/>
          <w:lang w:val="ro-RO"/>
        </w:rPr>
        <w:t>ion</w:t>
      </w:r>
      <w:r>
        <w:rPr>
          <w:rFonts w:ascii="Times New Roman" w:hAnsi="Times New Roman" w:cs="Times New Roman"/>
          <w:sz w:val="20"/>
          <w:szCs w:val="20"/>
          <w:lang w:val="ro-RO"/>
        </w:rPr>
        <w:t>@gmail.com</w:t>
      </w:r>
    </w:p>
    <w:p w14:paraId="48FDFA88" w14:textId="53148DD4" w:rsidR="00773EB1" w:rsidRPr="00CF10D0" w:rsidRDefault="00773EB1" w:rsidP="00773EB1">
      <w:pPr>
        <w:pStyle w:val="Listparagraf"/>
        <w:numPr>
          <w:ilvl w:val="0"/>
          <w:numId w:val="9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User-ul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alege 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introduca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datele </w:t>
      </w:r>
      <w:proofErr w:type="spellStart"/>
      <w:r w:rsidR="004153BE">
        <w:rPr>
          <w:rFonts w:ascii="Times New Roman" w:hAnsi="Times New Roman" w:cs="Times New Roman"/>
          <w:sz w:val="20"/>
          <w:szCs w:val="20"/>
          <w:lang w:val="ro-RO"/>
        </w:rPr>
        <w:t>adaugate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in tabel</w:t>
      </w:r>
      <w:r w:rsidR="004153BE">
        <w:rPr>
          <w:rFonts w:ascii="Times New Roman" w:hAnsi="Times New Roman" w:cs="Times New Roman"/>
          <w:sz w:val="20"/>
          <w:szCs w:val="20"/>
          <w:lang w:val="ro-RO"/>
        </w:rPr>
        <w:t>ul Client,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deci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pe butonul</w:t>
      </w:r>
      <w:r w:rsidR="004153BE">
        <w:rPr>
          <w:rFonts w:ascii="Times New Roman" w:hAnsi="Times New Roman" w:cs="Times New Roman"/>
          <w:sz w:val="20"/>
          <w:szCs w:val="20"/>
          <w:lang w:val="ro-RO"/>
        </w:rPr>
        <w:t xml:space="preserve"> pentru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I</w:t>
      </w:r>
      <w:r w:rsidR="004153BE">
        <w:rPr>
          <w:rFonts w:ascii="Times New Roman" w:hAnsi="Times New Roman" w:cs="Times New Roman"/>
          <w:sz w:val="20"/>
          <w:szCs w:val="20"/>
          <w:lang w:val="ro-RO"/>
        </w:rPr>
        <w:t>nsert</w:t>
      </w:r>
    </w:p>
    <w:p w14:paraId="409C4B3C" w14:textId="63EC1B59" w:rsidR="00B15EB7" w:rsidRPr="004D7B1F" w:rsidRDefault="00773EB1" w:rsidP="004D7B1F">
      <w:pPr>
        <w:pStyle w:val="Listparagraf"/>
        <w:numPr>
          <w:ilvl w:val="0"/>
          <w:numId w:val="9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Pentru a vedea tabelul modificat</w:t>
      </w:r>
      <w:r w:rsidR="00A5078C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CC29F0">
        <w:rPr>
          <w:rFonts w:ascii="Times New Roman" w:hAnsi="Times New Roman" w:cs="Times New Roman"/>
          <w:sz w:val="20"/>
          <w:szCs w:val="20"/>
          <w:lang w:val="ro-RO"/>
        </w:rPr>
        <w:t>uder</w:t>
      </w:r>
      <w:proofErr w:type="spellEnd"/>
      <w:r w:rsidR="00CC29F0">
        <w:rPr>
          <w:rFonts w:ascii="Times New Roman" w:hAnsi="Times New Roman" w:cs="Times New Roman"/>
          <w:sz w:val="20"/>
          <w:szCs w:val="20"/>
          <w:lang w:val="ro-RO"/>
        </w:rPr>
        <w:t xml:space="preserve"> -</w:t>
      </w:r>
      <w:proofErr w:type="spellStart"/>
      <w:r w:rsidR="00CC29F0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="00CC29F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5078C">
        <w:rPr>
          <w:rFonts w:ascii="Times New Roman" w:hAnsi="Times New Roman" w:cs="Times New Roman"/>
          <w:sz w:val="20"/>
          <w:szCs w:val="20"/>
          <w:lang w:val="ro-RO"/>
        </w:rPr>
        <w:t>o sa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ap</w:t>
      </w:r>
      <w:r w:rsidR="00A5078C">
        <w:rPr>
          <w:rFonts w:ascii="Times New Roman" w:hAnsi="Times New Roman" w:cs="Times New Roman"/>
          <w:sz w:val="20"/>
          <w:szCs w:val="20"/>
          <w:lang w:val="ro-RO"/>
        </w:rPr>
        <w:t>ese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pe butonul </w:t>
      </w:r>
      <w:r w:rsidR="00A5078C">
        <w:rPr>
          <w:rFonts w:ascii="Times New Roman" w:hAnsi="Times New Roman" w:cs="Times New Roman"/>
          <w:sz w:val="20"/>
          <w:szCs w:val="20"/>
          <w:lang w:val="ro-RO"/>
        </w:rPr>
        <w:t>Select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care </w:t>
      </w:r>
      <w:r w:rsidR="00A5078C">
        <w:rPr>
          <w:rFonts w:ascii="Times New Roman" w:hAnsi="Times New Roman" w:cs="Times New Roman"/>
          <w:sz w:val="20"/>
          <w:szCs w:val="20"/>
          <w:lang w:val="ro-RO"/>
        </w:rPr>
        <w:t xml:space="preserve">va deschide un </w:t>
      </w:r>
      <w:proofErr w:type="spellStart"/>
      <w:r w:rsidR="004D7B1F">
        <w:rPr>
          <w:rFonts w:ascii="Times New Roman" w:hAnsi="Times New Roman" w:cs="Times New Roman"/>
          <w:sz w:val="20"/>
          <w:szCs w:val="20"/>
          <w:lang w:val="ro-RO"/>
        </w:rPr>
        <w:t>frame</w:t>
      </w:r>
      <w:proofErr w:type="spellEnd"/>
      <w:r w:rsidR="004D7B1F">
        <w:rPr>
          <w:rFonts w:ascii="Times New Roman" w:hAnsi="Times New Roman" w:cs="Times New Roman"/>
          <w:sz w:val="20"/>
          <w:szCs w:val="20"/>
          <w:lang w:val="ro-RO"/>
        </w:rPr>
        <w:t xml:space="preserve"> cu tabelul si datele din acesta.</w:t>
      </w:r>
    </w:p>
    <w:p w14:paraId="27A41645" w14:textId="77777777" w:rsidR="00CB2CC6" w:rsidRDefault="007A1AB0" w:rsidP="00CB2CC6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487380">
        <w:rPr>
          <w:rFonts w:ascii="Times New Roman" w:hAnsi="Times New Roman" w:cs="Times New Roman"/>
          <w:b/>
          <w:bCs/>
          <w:color w:val="BF0041"/>
          <w:lang w:val="ro-RO"/>
        </w:rPr>
        <w:t xml:space="preserve">    </w:t>
      </w:r>
      <w:r w:rsidR="00DE1CFE" w:rsidRPr="00487380">
        <w:rPr>
          <w:rFonts w:ascii="Times New Roman" w:hAnsi="Times New Roman" w:cs="Times New Roman"/>
          <w:b/>
          <w:bCs/>
          <w:color w:val="BF0041"/>
          <w:lang w:val="ro-RO"/>
        </w:rPr>
        <w:t xml:space="preserve">   </w:t>
      </w:r>
    </w:p>
    <w:p w14:paraId="378B751A" w14:textId="5CF71D85" w:rsidR="00030AF0" w:rsidRDefault="007A1AB0" w:rsidP="00CB2CC6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487380">
        <w:rPr>
          <w:rFonts w:ascii="Times New Roman" w:hAnsi="Times New Roman" w:cs="Times New Roman"/>
          <w:b/>
          <w:bCs/>
          <w:color w:val="BF0041"/>
          <w:lang w:val="ro-RO"/>
        </w:rPr>
        <w:t xml:space="preserve">  Proiectare:</w:t>
      </w:r>
    </w:p>
    <w:p w14:paraId="0F3469F6" w14:textId="77777777" w:rsidR="00CB2CC6" w:rsidRPr="00CB2CC6" w:rsidRDefault="00CB2CC6" w:rsidP="00CB2CC6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2B8D529E" w14:textId="68D1B265" w:rsidR="005931E2" w:rsidRDefault="007F102E" w:rsidP="00CB2CC6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 fost realizata in pachete, cum ar fi: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presentation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-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clasele care definesc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grafica (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MainGui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ClientGui</w:t>
      </w:r>
      <w:proofErr w:type="spellEnd"/>
      <w:r w:rsidR="00A41C5F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A41C5F">
        <w:rPr>
          <w:rFonts w:ascii="Times New Roman" w:hAnsi="Times New Roman" w:cs="Times New Roman"/>
          <w:sz w:val="20"/>
          <w:szCs w:val="20"/>
          <w:lang w:val="ro-RO"/>
        </w:rPr>
        <w:t>ProductGui</w:t>
      </w:r>
      <w:proofErr w:type="spellEnd"/>
      <w:r w:rsidR="00A41C5F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FD2271">
        <w:rPr>
          <w:rFonts w:ascii="Times New Roman" w:hAnsi="Times New Roman" w:cs="Times New Roman"/>
          <w:sz w:val="20"/>
          <w:szCs w:val="20"/>
          <w:lang w:val="ro-RO"/>
        </w:rPr>
        <w:t>OrderGui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) 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bll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(business logic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layer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)</w:t>
      </w:r>
      <w:r w:rsidR="00FD2271">
        <w:rPr>
          <w:rFonts w:ascii="Times New Roman" w:hAnsi="Times New Roman" w:cs="Times New Roman"/>
          <w:sz w:val="20"/>
          <w:szCs w:val="20"/>
          <w:lang w:val="ro-RO"/>
        </w:rPr>
        <w:t xml:space="preserve"> -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clasele 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incapsuleaza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logica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aplicatiei</w:t>
      </w:r>
      <w:proofErr w:type="spellEnd"/>
      <w:r w:rsidR="004A367E">
        <w:rPr>
          <w:rFonts w:ascii="Times New Roman" w:hAnsi="Times New Roman" w:cs="Times New Roman"/>
          <w:sz w:val="20"/>
          <w:szCs w:val="20"/>
          <w:lang w:val="ro-RO"/>
        </w:rPr>
        <w:t>,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</w:t>
      </w:r>
      <w:r w:rsidR="006144DE">
        <w:rPr>
          <w:rFonts w:ascii="Times New Roman" w:hAnsi="Times New Roman" w:cs="Times New Roman"/>
          <w:sz w:val="20"/>
          <w:szCs w:val="20"/>
          <w:lang w:val="ro-RO"/>
        </w:rPr>
        <w:t>dica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FD2271"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ro-RO"/>
        </w:rPr>
        <w:t>validatori</w:t>
      </w:r>
      <w:r w:rsidR="00FD2271">
        <w:rPr>
          <w:rFonts w:ascii="Times New Roman" w:hAnsi="Times New Roman" w:cs="Times New Roman"/>
          <w:sz w:val="20"/>
          <w:szCs w:val="20"/>
          <w:lang w:val="ro-RO"/>
        </w:rPr>
        <w:t>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si clasele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ClientBLL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ProductBLL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OrderBLL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connection</w:t>
      </w:r>
      <w:proofErr w:type="spellEnd"/>
      <w:r w:rsidR="00C30C5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D3B96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C30C5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C30C5F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C30C5F">
        <w:rPr>
          <w:rFonts w:ascii="Times New Roman" w:hAnsi="Times New Roman" w:cs="Times New Roman"/>
          <w:sz w:val="20"/>
          <w:szCs w:val="20"/>
          <w:lang w:val="ro-RO"/>
        </w:rPr>
        <w:t xml:space="preserve"> clasa </w:t>
      </w:r>
      <w:proofErr w:type="spellStart"/>
      <w:r w:rsidR="006D3B96">
        <w:rPr>
          <w:rFonts w:ascii="Times New Roman" w:hAnsi="Times New Roman" w:cs="Times New Roman"/>
          <w:sz w:val="20"/>
          <w:szCs w:val="20"/>
          <w:lang w:val="ro-RO"/>
        </w:rPr>
        <w:t>ConnectionFactory</w:t>
      </w:r>
      <w:proofErr w:type="spellEnd"/>
      <w:r w:rsidR="006D3B96">
        <w:rPr>
          <w:rFonts w:ascii="Times New Roman" w:hAnsi="Times New Roman" w:cs="Times New Roman"/>
          <w:sz w:val="20"/>
          <w:szCs w:val="20"/>
          <w:lang w:val="ro-RO"/>
        </w:rPr>
        <w:t xml:space="preserve"> care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face conexiunea</w:t>
      </w:r>
      <w:r w:rsidR="006D3B96">
        <w:rPr>
          <w:rFonts w:ascii="Times New Roman" w:hAnsi="Times New Roman" w:cs="Times New Roman"/>
          <w:sz w:val="20"/>
          <w:szCs w:val="20"/>
          <w:lang w:val="ro-RO"/>
        </w:rPr>
        <w:t xml:space="preserve"> dintre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baz</w:t>
      </w:r>
      <w:r w:rsidR="006D3B96">
        <w:rPr>
          <w:rFonts w:ascii="Times New Roman" w:hAnsi="Times New Roman" w:cs="Times New Roman"/>
          <w:sz w:val="20"/>
          <w:szCs w:val="20"/>
          <w:lang w:val="ro-RO"/>
        </w:rPr>
        <w:t>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de date </w:t>
      </w:r>
      <w:r w:rsidR="006D3B96">
        <w:rPr>
          <w:rFonts w:ascii="Times New Roman" w:hAnsi="Times New Roman" w:cs="Times New Roman"/>
          <w:sz w:val="20"/>
          <w:szCs w:val="20"/>
          <w:lang w:val="ro-RO"/>
        </w:rPr>
        <w:t>si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java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dao</w:t>
      </w:r>
      <w:proofErr w:type="spellEnd"/>
      <w:r w:rsidR="006D3B9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(Data Access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Object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) </w:t>
      </w:r>
      <w:r w:rsidR="006D3B96">
        <w:rPr>
          <w:rFonts w:ascii="Times New Roman" w:hAnsi="Times New Roman" w:cs="Times New Roman"/>
          <w:sz w:val="20"/>
          <w:szCs w:val="20"/>
          <w:lang w:val="ro-RO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clasele 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interogarile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in ba</w:t>
      </w:r>
      <w:r w:rsidR="006D3B96">
        <w:rPr>
          <w:rFonts w:ascii="Times New Roman" w:hAnsi="Times New Roman" w:cs="Times New Roman"/>
          <w:sz w:val="20"/>
          <w:szCs w:val="20"/>
          <w:lang w:val="ro-RO"/>
        </w:rPr>
        <w:t>za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de date</w:t>
      </w:r>
      <w:r w:rsidR="004A367E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6144D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6144DE">
        <w:rPr>
          <w:rFonts w:ascii="Times New Roman" w:hAnsi="Times New Roman" w:cs="Times New Roman"/>
          <w:sz w:val="20"/>
          <w:szCs w:val="20"/>
          <w:lang w:val="ro-RO"/>
        </w:rPr>
        <w:t>a</w:t>
      </w:r>
      <w:r w:rsidR="004A367E">
        <w:rPr>
          <w:rFonts w:ascii="Times New Roman" w:hAnsi="Times New Roman" w:cs="Times New Roman"/>
          <w:sz w:val="20"/>
          <w:szCs w:val="20"/>
          <w:lang w:val="ro-RO"/>
        </w:rPr>
        <w:t>dica</w:t>
      </w:r>
      <w:proofErr w:type="spellEnd"/>
      <w:r w:rsidR="004A367E"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proofErr w:type="spellStart"/>
      <w:r w:rsidR="004A367E">
        <w:rPr>
          <w:rFonts w:ascii="Times New Roman" w:hAnsi="Times New Roman" w:cs="Times New Roman"/>
          <w:sz w:val="20"/>
          <w:szCs w:val="20"/>
          <w:lang w:val="ro-RO"/>
        </w:rPr>
        <w:t>Abstract</w:t>
      </w:r>
      <w:r w:rsidR="003905CA">
        <w:rPr>
          <w:rFonts w:ascii="Times New Roman" w:hAnsi="Times New Roman" w:cs="Times New Roman"/>
          <w:sz w:val="20"/>
          <w:szCs w:val="20"/>
          <w:lang w:val="ro-RO"/>
        </w:rPr>
        <w:t>Dao</w:t>
      </w:r>
      <w:proofErr w:type="spellEnd"/>
      <w:r w:rsidR="003905CA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3905CA">
        <w:rPr>
          <w:rFonts w:ascii="Times New Roman" w:hAnsi="Times New Roman" w:cs="Times New Roman"/>
          <w:sz w:val="20"/>
          <w:szCs w:val="20"/>
          <w:lang w:val="ro-RO"/>
        </w:rPr>
        <w:t>ClientDao</w:t>
      </w:r>
      <w:proofErr w:type="spellEnd"/>
      <w:r w:rsidR="003905CA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3905CA">
        <w:rPr>
          <w:rFonts w:ascii="Times New Roman" w:hAnsi="Times New Roman" w:cs="Times New Roman"/>
          <w:sz w:val="20"/>
          <w:szCs w:val="20"/>
          <w:lang w:val="ro-RO"/>
        </w:rPr>
        <w:t>OrderDao</w:t>
      </w:r>
      <w:proofErr w:type="spellEnd"/>
      <w:r w:rsidR="003905CA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 w:rsidR="003905CA">
        <w:rPr>
          <w:rFonts w:ascii="Times New Roman" w:hAnsi="Times New Roman" w:cs="Times New Roman"/>
          <w:sz w:val="20"/>
          <w:szCs w:val="20"/>
          <w:lang w:val="ro-RO"/>
        </w:rPr>
        <w:t>ProductDao</w:t>
      </w:r>
      <w:proofErr w:type="spellEnd"/>
      <w:r w:rsidR="003905C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, model</w:t>
      </w:r>
      <w:r w:rsidR="003905CA">
        <w:rPr>
          <w:rFonts w:ascii="Times New Roman" w:hAnsi="Times New Roman" w:cs="Times New Roman"/>
          <w:sz w:val="20"/>
          <w:szCs w:val="20"/>
          <w:lang w:val="ro-RO"/>
        </w:rPr>
        <w:t xml:space="preserve"> -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clasele care au </w:t>
      </w:r>
      <w:r w:rsidR="00764017">
        <w:rPr>
          <w:rFonts w:ascii="Times New Roman" w:hAnsi="Times New Roman" w:cs="Times New Roman"/>
          <w:sz w:val="20"/>
          <w:szCs w:val="20"/>
          <w:lang w:val="ro-RO"/>
        </w:rPr>
        <w:t xml:space="preserve">ca si </w:t>
      </w:r>
      <w:r>
        <w:rPr>
          <w:rFonts w:ascii="Times New Roman" w:hAnsi="Times New Roman" w:cs="Times New Roman"/>
          <w:sz w:val="20"/>
          <w:szCs w:val="20"/>
          <w:lang w:val="ro-RO"/>
        </w:rPr>
        <w:t>corespondent cate o tabela</w:t>
      </w:r>
      <w:r w:rsidR="00764017">
        <w:rPr>
          <w:rFonts w:ascii="Times New Roman" w:hAnsi="Times New Roman" w:cs="Times New Roman"/>
          <w:sz w:val="20"/>
          <w:szCs w:val="20"/>
          <w:lang w:val="ro-RO"/>
        </w:rPr>
        <w:t xml:space="preserve"> din baza de date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(Client,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Order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sau Product), iar pachetul start </w:t>
      </w:r>
      <w:r w:rsidR="00764017">
        <w:rPr>
          <w:rFonts w:ascii="Times New Roman" w:hAnsi="Times New Roman" w:cs="Times New Roman"/>
          <w:sz w:val="20"/>
          <w:szCs w:val="20"/>
          <w:lang w:val="ro-RO"/>
        </w:rPr>
        <w:t xml:space="preserve">– </w:t>
      </w:r>
      <w:proofErr w:type="spellStart"/>
      <w:r w:rsidR="00764017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76401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o singura clasa, si anume clasa </w:t>
      </w:r>
      <w:proofErr w:type="spellStart"/>
      <w:r w:rsidR="00764017">
        <w:rPr>
          <w:rFonts w:ascii="Times New Roman" w:hAnsi="Times New Roman" w:cs="Times New Roman"/>
          <w:sz w:val="20"/>
          <w:szCs w:val="20"/>
          <w:lang w:val="ro-RO"/>
        </w:rPr>
        <w:t>MainClass</w:t>
      </w:r>
      <w:proofErr w:type="spellEnd"/>
      <w:r w:rsidR="0076401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ruleaza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programul</w:t>
      </w:r>
      <w:r w:rsidR="00CB2CC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233C1870" w14:textId="577BE847" w:rsidR="004C4A0F" w:rsidRDefault="004C4A0F" w:rsidP="007F102E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478AC33C" w14:textId="77777777" w:rsidR="00A749CC" w:rsidRDefault="00A749CC" w:rsidP="007F102E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30487E5" w14:textId="6C59C43A" w:rsidR="00CB2CC6" w:rsidRDefault="00DD6E39" w:rsidP="00453F48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Cat despre proiectarea în limbaj OOP, a fost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urmarita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crearea unei diagrame de pachete urmărind modelul </w:t>
      </w:r>
      <w:r w:rsidRPr="005B092F">
        <w:rPr>
          <w:rStyle w:val="markedcontent"/>
          <w:rFonts w:ascii="Times New Roman" w:hAnsi="Times New Roman" w:cs="Times New Roman"/>
          <w:sz w:val="20"/>
          <w:szCs w:val="20"/>
        </w:rPr>
        <w:t>Layered Architectur</w:t>
      </w:r>
      <w:r w:rsidRPr="005B092F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folosind Business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Layer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Presentation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Layer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 w:rsidR="00EF497D" w:rsidRPr="00EF497D">
        <w:rPr>
          <w:rStyle w:val="markedcontent"/>
          <w:rFonts w:ascii="Times New Roman" w:hAnsi="Times New Roman" w:cs="Times New Roman"/>
          <w:sz w:val="20"/>
          <w:szCs w:val="20"/>
        </w:rPr>
        <w:t>Data Access Layer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</w:p>
    <w:p w14:paraId="5BB02776" w14:textId="4FF8D26C" w:rsidR="00CB2CC6" w:rsidRPr="00487380" w:rsidRDefault="00CB2CC6" w:rsidP="00CB2CC6">
      <w:pPr>
        <w:pStyle w:val="Listparagraf"/>
        <w:ind w:left="0"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Diagrama UML a proiectului – aici se pot vedea mai </w:t>
      </w:r>
      <w:proofErr w:type="spellStart"/>
      <w:r w:rsidRPr="00487380">
        <w:rPr>
          <w:rFonts w:ascii="Times New Roman" w:hAnsi="Times New Roman" w:cs="Times New Roman"/>
          <w:sz w:val="20"/>
          <w:szCs w:val="20"/>
          <w:lang w:val="ro-RO"/>
        </w:rPr>
        <w:t>amanuntit</w:t>
      </w:r>
      <w:proofErr w:type="spellEnd"/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clasele, </w:t>
      </w:r>
      <w:proofErr w:type="spellStart"/>
      <w:r w:rsidRPr="00487380">
        <w:rPr>
          <w:rFonts w:ascii="Times New Roman" w:hAnsi="Times New Roman" w:cs="Times New Roman"/>
          <w:sz w:val="20"/>
          <w:szCs w:val="20"/>
          <w:lang w:val="ro-RO"/>
        </w:rPr>
        <w:t>legaturile</w:t>
      </w:r>
      <w:proofErr w:type="spellEnd"/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dintre clase, metodele, variabilele, cat si structura proiectului </w:t>
      </w:r>
      <w:r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0FE6D367" w14:textId="77777777" w:rsidR="00CB2CC6" w:rsidRDefault="00CB2CC6" w:rsidP="00CB2CC6">
      <w:pPr>
        <w:pStyle w:val="Listparagraf"/>
        <w:ind w:left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6427E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2548E1B9" wp14:editId="78083EBC">
            <wp:extent cx="6057900" cy="4257675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220" cy="43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AFE4" w14:textId="77777777" w:rsidR="00DD6E39" w:rsidRPr="007F102E" w:rsidRDefault="00DD6E39" w:rsidP="007F102E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DD6E615" w14:textId="4F05CD17" w:rsidR="00B15EB7" w:rsidRDefault="007A1AB0" w:rsidP="001C72A0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78277E">
        <w:rPr>
          <w:rFonts w:ascii="Times New Roman" w:hAnsi="Times New Roman" w:cs="Times New Roman"/>
          <w:b/>
          <w:bCs/>
          <w:lang w:val="ro-RO"/>
        </w:rPr>
        <w:t xml:space="preserve">    </w:t>
      </w:r>
      <w:r w:rsidR="00DE1CFE" w:rsidRPr="0078277E">
        <w:rPr>
          <w:rFonts w:ascii="Times New Roman" w:hAnsi="Times New Roman" w:cs="Times New Roman"/>
          <w:b/>
          <w:bCs/>
          <w:lang w:val="ro-RO"/>
        </w:rPr>
        <w:t xml:space="preserve">    </w:t>
      </w:r>
      <w:r w:rsidRPr="0078277E">
        <w:rPr>
          <w:rFonts w:ascii="Times New Roman" w:hAnsi="Times New Roman" w:cs="Times New Roman"/>
          <w:b/>
          <w:bCs/>
          <w:lang w:val="ro-RO"/>
        </w:rPr>
        <w:t xml:space="preserve">  </w:t>
      </w:r>
      <w:r w:rsidRPr="0078277E">
        <w:rPr>
          <w:rFonts w:ascii="Times New Roman" w:hAnsi="Times New Roman" w:cs="Times New Roman"/>
          <w:b/>
          <w:bCs/>
          <w:color w:val="BF0041"/>
          <w:lang w:val="ro-RO"/>
        </w:rPr>
        <w:t>Implementare:</w:t>
      </w:r>
    </w:p>
    <w:p w14:paraId="32E6C235" w14:textId="599507DE" w:rsidR="002C1588" w:rsidRPr="00657D1E" w:rsidRDefault="002C1588" w:rsidP="002C1588">
      <w:pPr>
        <w:ind w:left="720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 xml:space="preserve">Pachetul </w:t>
      </w:r>
      <w:proofErr w:type="spellStart"/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bll</w:t>
      </w:r>
      <w:proofErr w:type="spellEnd"/>
    </w:p>
    <w:p w14:paraId="455BC2F7" w14:textId="75A081D5" w:rsidR="002C1588" w:rsidRPr="001C72A0" w:rsidRDefault="00C75028" w:rsidP="001C72A0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Pachetul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bll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(Business Logic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Layer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atat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validatori cat si </w:t>
      </w:r>
      <w:r w:rsidR="0011270D">
        <w:rPr>
          <w:rFonts w:ascii="Times New Roman" w:hAnsi="Times New Roman" w:cs="Times New Roman"/>
          <w:sz w:val="20"/>
          <w:szCs w:val="20"/>
          <w:lang w:val="ro-RO"/>
        </w:rPr>
        <w:t>3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clase</w:t>
      </w:r>
      <w:r w:rsidR="00913209">
        <w:rPr>
          <w:rFonts w:ascii="Times New Roman" w:hAnsi="Times New Roman" w:cs="Times New Roman"/>
          <w:sz w:val="20"/>
          <w:szCs w:val="20"/>
          <w:lang w:val="ro-RO"/>
        </w:rPr>
        <w:t xml:space="preserve"> (</w:t>
      </w:r>
      <w:r w:rsidR="00913209" w:rsidRPr="00E8457E">
        <w:rPr>
          <w:rFonts w:ascii="Times New Roman" w:hAnsi="Times New Roman" w:cs="Times New Roman"/>
          <w:sz w:val="20"/>
          <w:szCs w:val="20"/>
          <w:lang w:val="ro-RO"/>
        </w:rPr>
        <w:t xml:space="preserve">Client, Product si </w:t>
      </w:r>
      <w:proofErr w:type="spellStart"/>
      <w:r w:rsidR="00913209" w:rsidRPr="00E8457E">
        <w:rPr>
          <w:rFonts w:ascii="Times New Roman" w:hAnsi="Times New Roman" w:cs="Times New Roman"/>
          <w:sz w:val="20"/>
          <w:szCs w:val="20"/>
          <w:lang w:val="ro-RO"/>
        </w:rPr>
        <w:t>Order</w:t>
      </w:r>
      <w:proofErr w:type="spellEnd"/>
      <w:r w:rsidR="00913209">
        <w:rPr>
          <w:rFonts w:ascii="Times New Roman" w:hAnsi="Times New Roman" w:cs="Times New Roman"/>
          <w:sz w:val="20"/>
          <w:szCs w:val="20"/>
          <w:lang w:val="ro-RO"/>
        </w:rPr>
        <w:t>)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in care sunt aplicate metodele din DAO (Data Access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Object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) cu validatori.</w:t>
      </w:r>
    </w:p>
    <w:p w14:paraId="13E6B9B2" w14:textId="2AA414E2" w:rsidR="000E7F9B" w:rsidRDefault="000E7F9B" w:rsidP="000E7F9B">
      <w:pPr>
        <w:ind w:left="709" w:firstLine="709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proofErr w:type="spellStart"/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ClientBLL</w:t>
      </w:r>
      <w:proofErr w:type="spellEnd"/>
    </w:p>
    <w:p w14:paraId="73C1E10A" w14:textId="2559DF30" w:rsidR="00571869" w:rsidRPr="001C72A0" w:rsidRDefault="00F264C9" w:rsidP="001C72A0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ClientBLL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metodele de insert,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delete</w:t>
      </w:r>
      <w:proofErr w:type="spellEnd"/>
      <w:r w:rsidR="00DD6CDD">
        <w:rPr>
          <w:rFonts w:ascii="Times New Roman" w:hAnsi="Times New Roman" w:cs="Times New Roman"/>
          <w:sz w:val="20"/>
          <w:szCs w:val="20"/>
          <w:lang w:val="ro-RO"/>
        </w:rPr>
        <w:t xml:space="preserve"> si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update din </w:t>
      </w:r>
      <w:proofErr w:type="spellStart"/>
      <w:r w:rsidR="00826393">
        <w:rPr>
          <w:rFonts w:ascii="Times New Roman" w:hAnsi="Times New Roman" w:cs="Times New Roman"/>
          <w:sz w:val="20"/>
          <w:szCs w:val="20"/>
          <w:lang w:val="ro-RO"/>
        </w:rPr>
        <w:t>Client</w:t>
      </w:r>
      <w:r>
        <w:rPr>
          <w:rFonts w:ascii="Times New Roman" w:hAnsi="Times New Roman" w:cs="Times New Roman"/>
          <w:sz w:val="20"/>
          <w:szCs w:val="20"/>
          <w:lang w:val="ro-RO"/>
        </w:rPr>
        <w:t>DAO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le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o verificare suplimentara </w:t>
      </w:r>
      <w:r w:rsidR="000A7B24">
        <w:rPr>
          <w:rFonts w:ascii="Times New Roman" w:hAnsi="Times New Roman" w:cs="Times New Roman"/>
          <w:sz w:val="20"/>
          <w:szCs w:val="20"/>
          <w:lang w:val="ro-RO"/>
        </w:rPr>
        <w:t>raportata la validatori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. Pe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principale am mai creat </w:t>
      </w:r>
      <w:r w:rsidR="000A7B24">
        <w:rPr>
          <w:rFonts w:ascii="Times New Roman" w:hAnsi="Times New Roman" w:cs="Times New Roman"/>
          <w:sz w:val="20"/>
          <w:szCs w:val="20"/>
          <w:lang w:val="ro-RO"/>
        </w:rPr>
        <w:t>o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metod</w:t>
      </w:r>
      <w:r w:rsidR="000A7B24">
        <w:rPr>
          <w:rFonts w:ascii="Times New Roman" w:hAnsi="Times New Roman" w:cs="Times New Roman"/>
          <w:sz w:val="20"/>
          <w:szCs w:val="20"/>
          <w:lang w:val="ro-RO"/>
        </w:rPr>
        <w:t>a select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care, folosind </w:t>
      </w:r>
      <w:r w:rsidR="000A7B24">
        <w:rPr>
          <w:rFonts w:ascii="Times New Roman" w:hAnsi="Times New Roman" w:cs="Times New Roman"/>
          <w:sz w:val="20"/>
          <w:szCs w:val="20"/>
          <w:lang w:val="ro-RO"/>
        </w:rPr>
        <w:t xml:space="preserve">tehnica de </w:t>
      </w:r>
      <w:r>
        <w:rPr>
          <w:rFonts w:ascii="Times New Roman" w:hAnsi="Times New Roman" w:cs="Times New Roman"/>
          <w:sz w:val="20"/>
          <w:szCs w:val="20"/>
          <w:lang w:val="ro-RO"/>
        </w:rPr>
        <w:t>reflexi</w:t>
      </w:r>
      <w:r w:rsidR="000A7B24">
        <w:rPr>
          <w:rFonts w:ascii="Times New Roman" w:hAnsi="Times New Roman" w:cs="Times New Roman"/>
          <w:sz w:val="20"/>
          <w:szCs w:val="20"/>
          <w:lang w:val="ro-RO"/>
        </w:rPr>
        <w:t>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ia datele din </w:t>
      </w:r>
      <w:r w:rsidR="000A7B24">
        <w:rPr>
          <w:rFonts w:ascii="Times New Roman" w:hAnsi="Times New Roman" w:cs="Times New Roman"/>
          <w:sz w:val="20"/>
          <w:szCs w:val="20"/>
          <w:lang w:val="ro-RO"/>
        </w:rPr>
        <w:t xml:space="preserve">baza de date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si le pune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-un tabel pentru ca acesta 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poata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afisat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DD6CDD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826393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26588A">
        <w:rPr>
          <w:rFonts w:ascii="Times New Roman" w:hAnsi="Times New Roman" w:cs="Times New Roman"/>
          <w:sz w:val="20"/>
          <w:szCs w:val="20"/>
          <w:lang w:val="ro-RO"/>
        </w:rPr>
        <w:t>Aici am si o lista de validatori</w:t>
      </w:r>
      <w:r w:rsidR="002507CF">
        <w:rPr>
          <w:rFonts w:ascii="Times New Roman" w:hAnsi="Times New Roman" w:cs="Times New Roman"/>
          <w:sz w:val="20"/>
          <w:szCs w:val="20"/>
          <w:lang w:val="ro-RO"/>
        </w:rPr>
        <w:t xml:space="preserve"> in care am </w:t>
      </w:r>
      <w:proofErr w:type="spellStart"/>
      <w:r w:rsidR="002507CF">
        <w:rPr>
          <w:rFonts w:ascii="Times New Roman" w:hAnsi="Times New Roman" w:cs="Times New Roman"/>
          <w:sz w:val="20"/>
          <w:szCs w:val="20"/>
          <w:lang w:val="ro-RO"/>
        </w:rPr>
        <w:t>bagat</w:t>
      </w:r>
      <w:proofErr w:type="spellEnd"/>
      <w:r w:rsidR="002507CF">
        <w:rPr>
          <w:rFonts w:ascii="Times New Roman" w:hAnsi="Times New Roman" w:cs="Times New Roman"/>
          <w:sz w:val="20"/>
          <w:szCs w:val="20"/>
          <w:lang w:val="ro-RO"/>
        </w:rPr>
        <w:t xml:space="preserve"> un obiect validator pentru email . </w:t>
      </w:r>
      <w:r w:rsidR="00D10F71">
        <w:rPr>
          <w:rFonts w:ascii="Times New Roman" w:hAnsi="Times New Roman" w:cs="Times New Roman"/>
          <w:sz w:val="20"/>
          <w:szCs w:val="20"/>
          <w:lang w:val="ro-RO"/>
        </w:rPr>
        <w:t xml:space="preserve">Pentru metodele de insert si update se </w:t>
      </w:r>
      <w:r w:rsidR="002507CF">
        <w:rPr>
          <w:rFonts w:ascii="Times New Roman" w:hAnsi="Times New Roman" w:cs="Times New Roman"/>
          <w:sz w:val="20"/>
          <w:szCs w:val="20"/>
          <w:lang w:val="ro-RO"/>
        </w:rPr>
        <w:t xml:space="preserve">parcurge </w:t>
      </w:r>
      <w:r w:rsidR="006A7508">
        <w:rPr>
          <w:rFonts w:ascii="Times New Roman" w:hAnsi="Times New Roman" w:cs="Times New Roman"/>
          <w:sz w:val="20"/>
          <w:szCs w:val="20"/>
          <w:lang w:val="ro-RO"/>
        </w:rPr>
        <w:t>lista si se verifica validitatea mail -ului</w:t>
      </w:r>
      <w:r w:rsidR="00BD0A01">
        <w:rPr>
          <w:rFonts w:ascii="Times New Roman" w:hAnsi="Times New Roman" w:cs="Times New Roman"/>
          <w:sz w:val="20"/>
          <w:szCs w:val="20"/>
          <w:lang w:val="ro-RO"/>
        </w:rPr>
        <w:t xml:space="preserve"> prin metoda validate care se afla in fiecare clasa de validator. De asemenea, </w:t>
      </w:r>
      <w:r w:rsidR="00E33411">
        <w:rPr>
          <w:rFonts w:ascii="Times New Roman" w:hAnsi="Times New Roman" w:cs="Times New Roman"/>
          <w:sz w:val="20"/>
          <w:szCs w:val="20"/>
          <w:lang w:val="ro-RO"/>
        </w:rPr>
        <w:t xml:space="preserve">in aceste metode se prind </w:t>
      </w:r>
      <w:proofErr w:type="spellStart"/>
      <w:r w:rsidR="00E33411">
        <w:rPr>
          <w:rFonts w:ascii="Times New Roman" w:hAnsi="Times New Roman" w:cs="Times New Roman"/>
          <w:sz w:val="20"/>
          <w:szCs w:val="20"/>
          <w:lang w:val="ro-RO"/>
        </w:rPr>
        <w:t>exceptiile</w:t>
      </w:r>
      <w:proofErr w:type="spellEnd"/>
      <w:r w:rsidR="00E33411">
        <w:rPr>
          <w:rFonts w:ascii="Times New Roman" w:hAnsi="Times New Roman" w:cs="Times New Roman"/>
          <w:sz w:val="20"/>
          <w:szCs w:val="20"/>
          <w:lang w:val="ro-RO"/>
        </w:rPr>
        <w:t xml:space="preserve"> aruncate de metoda validate.</w:t>
      </w:r>
    </w:p>
    <w:p w14:paraId="5961C9E9" w14:textId="6FE32CA6" w:rsidR="000E7F9B" w:rsidRDefault="000E7F9B" w:rsidP="000E7F9B">
      <w:pPr>
        <w:ind w:left="709" w:firstLine="709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proofErr w:type="spellStart"/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OrderBLL</w:t>
      </w:r>
      <w:proofErr w:type="spellEnd"/>
    </w:p>
    <w:p w14:paraId="0103C365" w14:textId="448A36EF" w:rsidR="00B536DB" w:rsidRPr="001C72A0" w:rsidRDefault="00B536DB" w:rsidP="001C72A0">
      <w:pPr>
        <w:ind w:left="709"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="00821F54">
        <w:rPr>
          <w:rFonts w:ascii="Times New Roman" w:hAnsi="Times New Roman" w:cs="Times New Roman"/>
          <w:sz w:val="20"/>
          <w:szCs w:val="20"/>
          <w:lang w:val="ro-RO"/>
        </w:rPr>
        <w:t>Order</w:t>
      </w:r>
      <w:r>
        <w:rPr>
          <w:rFonts w:ascii="Times New Roman" w:hAnsi="Times New Roman" w:cs="Times New Roman"/>
          <w:sz w:val="20"/>
          <w:szCs w:val="20"/>
          <w:lang w:val="ro-RO"/>
        </w:rPr>
        <w:t>BLL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metodele de insert,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delete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update din </w:t>
      </w:r>
      <w:proofErr w:type="spellStart"/>
      <w:r w:rsidR="00821F54">
        <w:rPr>
          <w:rFonts w:ascii="Times New Roman" w:hAnsi="Times New Roman" w:cs="Times New Roman"/>
          <w:sz w:val="20"/>
          <w:szCs w:val="20"/>
          <w:lang w:val="ro-RO"/>
        </w:rPr>
        <w:t>Order</w:t>
      </w:r>
      <w:r>
        <w:rPr>
          <w:rFonts w:ascii="Times New Roman" w:hAnsi="Times New Roman" w:cs="Times New Roman"/>
          <w:sz w:val="20"/>
          <w:szCs w:val="20"/>
          <w:lang w:val="ro-RO"/>
        </w:rPr>
        <w:t>DAO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le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o verificare suplimentara raportata la validatori. Pe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principale am mai creat o metoda select care, folosind tehnica de reflexie ia datele din baza de date si le pune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-un tabel pentru ca acesta 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poata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afisat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. Aici am si o lista de validatori in care am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bagat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 obiect validator pentru </w:t>
      </w:r>
      <w:r w:rsidR="00ED759E">
        <w:rPr>
          <w:rFonts w:ascii="Times New Roman" w:hAnsi="Times New Roman" w:cs="Times New Roman"/>
          <w:sz w:val="20"/>
          <w:szCs w:val="20"/>
          <w:lang w:val="ro-RO"/>
        </w:rPr>
        <w:t xml:space="preserve">cantitatea din stoc de </w:t>
      </w:r>
      <w:proofErr w:type="spellStart"/>
      <w:r w:rsidR="00ED759E">
        <w:rPr>
          <w:rFonts w:ascii="Times New Roman" w:hAnsi="Times New Roman" w:cs="Times New Roman"/>
          <w:sz w:val="20"/>
          <w:szCs w:val="20"/>
          <w:lang w:val="ro-RO"/>
        </w:rPr>
        <w:t>dupa</w:t>
      </w:r>
      <w:proofErr w:type="spellEnd"/>
      <w:r w:rsidR="00ED759E">
        <w:rPr>
          <w:rFonts w:ascii="Times New Roman" w:hAnsi="Times New Roman" w:cs="Times New Roman"/>
          <w:sz w:val="20"/>
          <w:szCs w:val="20"/>
          <w:lang w:val="ro-RO"/>
        </w:rPr>
        <w:t xml:space="preserve"> update respectiv cea de </w:t>
      </w:r>
      <w:proofErr w:type="spellStart"/>
      <w:r w:rsidR="00ED759E">
        <w:rPr>
          <w:rFonts w:ascii="Times New Roman" w:hAnsi="Times New Roman" w:cs="Times New Roman"/>
          <w:sz w:val="20"/>
          <w:szCs w:val="20"/>
          <w:lang w:val="ro-RO"/>
        </w:rPr>
        <w:t>dupa</w:t>
      </w:r>
      <w:proofErr w:type="spellEnd"/>
      <w:r w:rsidR="00ED759E">
        <w:rPr>
          <w:rFonts w:ascii="Times New Roman" w:hAnsi="Times New Roman" w:cs="Times New Roman"/>
          <w:sz w:val="20"/>
          <w:szCs w:val="20"/>
          <w:lang w:val="ro-RO"/>
        </w:rPr>
        <w:t xml:space="preserve"> insert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. Pentru metodele de insert si update se parcurge lista si se verifica validitatea</w:t>
      </w:r>
      <w:r w:rsidR="00C77E7B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prin metoda validate care se afla in fiecare clasa de validator. De asemenea, in aceste metode se prind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exceptiile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aruncate de metoda validate</w:t>
      </w:r>
      <w:r w:rsidR="00BA1598">
        <w:rPr>
          <w:rFonts w:ascii="Times New Roman" w:hAnsi="Times New Roman" w:cs="Times New Roman"/>
          <w:sz w:val="20"/>
          <w:szCs w:val="20"/>
          <w:lang w:val="ro-RO"/>
        </w:rPr>
        <w:t xml:space="preserve"> si se </w:t>
      </w:r>
      <w:proofErr w:type="spellStart"/>
      <w:r w:rsidR="00BA1598">
        <w:rPr>
          <w:rFonts w:ascii="Times New Roman" w:hAnsi="Times New Roman" w:cs="Times New Roman"/>
          <w:sz w:val="20"/>
          <w:szCs w:val="20"/>
          <w:lang w:val="ro-RO"/>
        </w:rPr>
        <w:t>afiseaza</w:t>
      </w:r>
      <w:proofErr w:type="spellEnd"/>
      <w:r w:rsidR="00BA1598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BA1598">
        <w:rPr>
          <w:rFonts w:ascii="Times New Roman" w:hAnsi="Times New Roman" w:cs="Times New Roman"/>
          <w:sz w:val="20"/>
          <w:szCs w:val="20"/>
          <w:lang w:val="ro-RO"/>
        </w:rPr>
        <w:t>intr</w:t>
      </w:r>
      <w:proofErr w:type="spellEnd"/>
      <w:r w:rsidR="00BA1598">
        <w:rPr>
          <w:rFonts w:ascii="Times New Roman" w:hAnsi="Times New Roman" w:cs="Times New Roman"/>
          <w:sz w:val="20"/>
          <w:szCs w:val="20"/>
          <w:lang w:val="ro-RO"/>
        </w:rPr>
        <w:t xml:space="preserve">-un </w:t>
      </w:r>
      <w:proofErr w:type="spellStart"/>
      <w:r w:rsidR="005F43A9">
        <w:rPr>
          <w:rFonts w:ascii="Times New Roman" w:hAnsi="Times New Roman" w:cs="Times New Roman"/>
          <w:sz w:val="20"/>
          <w:szCs w:val="20"/>
          <w:lang w:val="ro-RO"/>
        </w:rPr>
        <w:t>MessageDialog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12859855" w14:textId="15E0FB38" w:rsidR="000E7F9B" w:rsidRPr="00657D1E" w:rsidRDefault="000E7F9B" w:rsidP="00E21245">
      <w:pPr>
        <w:ind w:left="709" w:firstLine="709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proofErr w:type="spellStart"/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ProductBLL</w:t>
      </w:r>
      <w:proofErr w:type="spellEnd"/>
      <w:r w:rsidR="00E21245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 xml:space="preserve"> </w:t>
      </w:r>
    </w:p>
    <w:p w14:paraId="5156173A" w14:textId="19E467BB" w:rsidR="000E7F9B" w:rsidRDefault="00B536DB" w:rsidP="002C1588">
      <w:pPr>
        <w:ind w:left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 w:rsidR="00CC7862">
        <w:rPr>
          <w:rFonts w:ascii="Times New Roman" w:hAnsi="Times New Roman" w:cs="Times New Roman"/>
          <w:sz w:val="20"/>
          <w:szCs w:val="20"/>
          <w:lang w:val="ro-RO"/>
        </w:rPr>
        <w:t>Product</w:t>
      </w:r>
      <w:r>
        <w:rPr>
          <w:rFonts w:ascii="Times New Roman" w:hAnsi="Times New Roman" w:cs="Times New Roman"/>
          <w:sz w:val="20"/>
          <w:szCs w:val="20"/>
          <w:lang w:val="ro-RO"/>
        </w:rPr>
        <w:t>BLL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metodele de insert,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delete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update din </w:t>
      </w:r>
      <w:proofErr w:type="spellStart"/>
      <w:r w:rsidR="00CC7862">
        <w:rPr>
          <w:rFonts w:ascii="Times New Roman" w:hAnsi="Times New Roman" w:cs="Times New Roman"/>
          <w:sz w:val="20"/>
          <w:szCs w:val="20"/>
          <w:lang w:val="ro-RO"/>
        </w:rPr>
        <w:t>Product</w:t>
      </w:r>
      <w:r>
        <w:rPr>
          <w:rFonts w:ascii="Times New Roman" w:hAnsi="Times New Roman" w:cs="Times New Roman"/>
          <w:sz w:val="20"/>
          <w:szCs w:val="20"/>
          <w:lang w:val="ro-RO"/>
        </w:rPr>
        <w:t>DAO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le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o verificare suplimentara raportata la validatori. Pe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principale am mai creat o metoda select care, folosind tehnica de reflexie ia datele din baza de date si le pune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-un tabel pentru ca acesta 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poata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afisat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. Aici am si o lista de validatori in care am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bagat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un obiect validator </w:t>
      </w:r>
      <w:proofErr w:type="spellStart"/>
      <w:r w:rsidR="00CC7862">
        <w:rPr>
          <w:rFonts w:ascii="Times New Roman" w:hAnsi="Times New Roman" w:cs="Times New Roman"/>
          <w:sz w:val="20"/>
          <w:szCs w:val="20"/>
          <w:lang w:val="ro-RO"/>
        </w:rPr>
        <w:t>pret</w:t>
      </w:r>
      <w:proofErr w:type="spellEnd"/>
      <w:r w:rsidR="00CC7862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r w:rsidR="00977C01">
        <w:rPr>
          <w:rFonts w:ascii="Times New Roman" w:hAnsi="Times New Roman" w:cs="Times New Roman"/>
          <w:sz w:val="20"/>
          <w:szCs w:val="20"/>
          <w:lang w:val="ro-RO"/>
        </w:rPr>
        <w:t>cantitate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. Pentru metodele de insert si update se parcurge lista si se verifica validitatea </w:t>
      </w:r>
      <w:r w:rsidR="00C77E7B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prin metoda validate care se afla in fiecare clasa de validator. De asemenea, in aceste metode se prind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exceptiile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aruncate de metoda validate.</w:t>
      </w:r>
    </w:p>
    <w:p w14:paraId="6A6C308C" w14:textId="77777777" w:rsidR="00A900B0" w:rsidRPr="00657D1E" w:rsidRDefault="00A900B0" w:rsidP="002C1588">
      <w:pPr>
        <w:ind w:left="720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</w:p>
    <w:p w14:paraId="11D201D2" w14:textId="3F161818" w:rsidR="00DF7D85" w:rsidRDefault="00DF7D85" w:rsidP="00E763EF">
      <w:pPr>
        <w:ind w:left="709" w:firstLine="709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proofErr w:type="spellStart"/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lastRenderedPageBreak/>
        <w:t>Validators</w:t>
      </w:r>
      <w:proofErr w:type="spellEnd"/>
      <w:r w:rsidR="00E763EF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:</w:t>
      </w:r>
    </w:p>
    <w:p w14:paraId="4DA731FA" w14:textId="5E8EA6A6" w:rsidR="00C853CA" w:rsidRPr="005109F1" w:rsidRDefault="00A07BCF" w:rsidP="005109F1">
      <w:pPr>
        <w:ind w:left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Avem</w:t>
      </w:r>
      <w:r w:rsidR="00F77147">
        <w:rPr>
          <w:rFonts w:ascii="Times New Roman" w:hAnsi="Times New Roman" w:cs="Times New Roman"/>
          <w:sz w:val="20"/>
          <w:szCs w:val="20"/>
          <w:lang w:val="ro-RO"/>
        </w:rPr>
        <w:t xml:space="preserve"> o </w:t>
      </w:r>
      <w:proofErr w:type="spellStart"/>
      <w:r w:rsidR="00F77147"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 w:rsidR="0073366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F77147">
        <w:rPr>
          <w:rFonts w:ascii="Times New Roman" w:hAnsi="Times New Roman" w:cs="Times New Roman"/>
          <w:sz w:val="20"/>
          <w:szCs w:val="20"/>
          <w:lang w:val="ro-RO"/>
        </w:rPr>
        <w:t>numita validator ce este implementata de clasele</w:t>
      </w:r>
      <w:r w:rsidR="00CB4AF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CB4AF5">
        <w:rPr>
          <w:rFonts w:ascii="Times New Roman" w:hAnsi="Times New Roman" w:cs="Times New Roman"/>
          <w:sz w:val="20"/>
          <w:szCs w:val="20"/>
          <w:lang w:val="ro-RO"/>
        </w:rPr>
        <w:t>EmaiValidator</w:t>
      </w:r>
      <w:proofErr w:type="spellEnd"/>
      <w:r w:rsidR="00CB4AF5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CB4AF5">
        <w:rPr>
          <w:rFonts w:ascii="Times New Roman" w:hAnsi="Times New Roman" w:cs="Times New Roman"/>
          <w:sz w:val="20"/>
          <w:szCs w:val="20"/>
          <w:lang w:val="ro-RO"/>
        </w:rPr>
        <w:t>PriceValidator</w:t>
      </w:r>
      <w:proofErr w:type="spellEnd"/>
      <w:r w:rsidR="00CB4AF5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CB4AF5">
        <w:rPr>
          <w:rFonts w:ascii="Times New Roman" w:hAnsi="Times New Roman" w:cs="Times New Roman"/>
          <w:sz w:val="20"/>
          <w:szCs w:val="20"/>
          <w:lang w:val="ro-RO"/>
        </w:rPr>
        <w:t>QuantityOrderUpdateValidator</w:t>
      </w:r>
      <w:proofErr w:type="spellEnd"/>
      <w:r w:rsidR="00CB4AF5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CB4AF5">
        <w:rPr>
          <w:rFonts w:ascii="Times New Roman" w:hAnsi="Times New Roman" w:cs="Times New Roman"/>
          <w:sz w:val="20"/>
          <w:szCs w:val="20"/>
          <w:lang w:val="ro-RO"/>
        </w:rPr>
        <w:t>QuantityOrderValidator</w:t>
      </w:r>
      <w:proofErr w:type="spellEnd"/>
      <w:r w:rsidR="00F7714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CB4AF5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CB4AF5">
        <w:rPr>
          <w:rFonts w:ascii="Times New Roman" w:hAnsi="Times New Roman" w:cs="Times New Roman"/>
          <w:sz w:val="20"/>
          <w:szCs w:val="20"/>
          <w:lang w:val="ro-RO"/>
        </w:rPr>
        <w:t>QuantityProductValidator</w:t>
      </w:r>
      <w:proofErr w:type="spellEnd"/>
      <w:r w:rsidR="00CB4AF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F77147">
        <w:rPr>
          <w:rFonts w:ascii="Times New Roman" w:hAnsi="Times New Roman" w:cs="Times New Roman"/>
          <w:sz w:val="20"/>
          <w:szCs w:val="20"/>
          <w:lang w:val="ro-RO"/>
        </w:rPr>
        <w:t xml:space="preserve">care </w:t>
      </w:r>
      <w:proofErr w:type="spellStart"/>
      <w:r w:rsidR="00F77147">
        <w:rPr>
          <w:rFonts w:ascii="Times New Roman" w:hAnsi="Times New Roman" w:cs="Times New Roman"/>
          <w:sz w:val="20"/>
          <w:szCs w:val="20"/>
          <w:lang w:val="ro-RO"/>
        </w:rPr>
        <w:t>valideaza</w:t>
      </w:r>
      <w:proofErr w:type="spellEnd"/>
      <w:r w:rsidR="00F77147">
        <w:rPr>
          <w:rFonts w:ascii="Times New Roman" w:hAnsi="Times New Roman" w:cs="Times New Roman"/>
          <w:sz w:val="20"/>
          <w:szCs w:val="20"/>
          <w:lang w:val="ro-RO"/>
        </w:rPr>
        <w:t xml:space="preserve"> daca </w:t>
      </w:r>
      <w:proofErr w:type="spellStart"/>
      <w:r w:rsidR="00F77147">
        <w:rPr>
          <w:rFonts w:ascii="Times New Roman" w:hAnsi="Times New Roman" w:cs="Times New Roman"/>
          <w:sz w:val="20"/>
          <w:szCs w:val="20"/>
          <w:lang w:val="ro-RO"/>
        </w:rPr>
        <w:t>informatia</w:t>
      </w:r>
      <w:proofErr w:type="spellEnd"/>
      <w:r w:rsidR="00F77147">
        <w:rPr>
          <w:rFonts w:ascii="Times New Roman" w:hAnsi="Times New Roman" w:cs="Times New Roman"/>
          <w:sz w:val="20"/>
          <w:szCs w:val="20"/>
          <w:lang w:val="ro-RO"/>
        </w:rPr>
        <w:t xml:space="preserve"> introdusa de utilizator in </w:t>
      </w:r>
      <w:proofErr w:type="spellStart"/>
      <w:r w:rsidR="00F77147">
        <w:rPr>
          <w:rFonts w:ascii="Times New Roman" w:hAnsi="Times New Roman" w:cs="Times New Roman"/>
          <w:sz w:val="20"/>
          <w:szCs w:val="20"/>
          <w:lang w:val="ro-RO"/>
        </w:rPr>
        <w:t>textfield</w:t>
      </w:r>
      <w:proofErr w:type="spellEnd"/>
      <w:r w:rsidR="00F77147">
        <w:rPr>
          <w:rFonts w:ascii="Times New Roman" w:hAnsi="Times New Roman" w:cs="Times New Roman"/>
          <w:sz w:val="20"/>
          <w:szCs w:val="20"/>
          <w:lang w:val="ro-RO"/>
        </w:rPr>
        <w:t xml:space="preserve">-uri </w:t>
      </w:r>
      <w:proofErr w:type="spellStart"/>
      <w:r w:rsidR="00F77147">
        <w:rPr>
          <w:rFonts w:ascii="Times New Roman" w:hAnsi="Times New Roman" w:cs="Times New Roman"/>
          <w:sz w:val="20"/>
          <w:szCs w:val="20"/>
          <w:lang w:val="ro-RO"/>
        </w:rPr>
        <w:t>indeplineste</w:t>
      </w:r>
      <w:proofErr w:type="spellEnd"/>
      <w:r w:rsidR="00F77147">
        <w:rPr>
          <w:rFonts w:ascii="Times New Roman" w:hAnsi="Times New Roman" w:cs="Times New Roman"/>
          <w:sz w:val="20"/>
          <w:szCs w:val="20"/>
          <w:lang w:val="ro-RO"/>
        </w:rPr>
        <w:t xml:space="preserve"> formatul necesar</w:t>
      </w:r>
      <w:r w:rsidR="005C3592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2AA88336" w14:textId="223514D2" w:rsidR="00E763EF" w:rsidRDefault="00E763EF" w:rsidP="00E763EF">
      <w:pPr>
        <w:ind w:left="709" w:firstLine="709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proofErr w:type="spellStart"/>
      <w:r w:rsidR="00587A3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EmailValidator</w:t>
      </w:r>
      <w:proofErr w:type="spellEnd"/>
    </w:p>
    <w:p w14:paraId="696C7D53" w14:textId="7F3D5F8F" w:rsidR="00C853CA" w:rsidRPr="00DD3020" w:rsidRDefault="00DD3020" w:rsidP="0008028B">
      <w:pPr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DD302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In clasa </w:t>
      </w:r>
      <w:proofErr w:type="spellStart"/>
      <w:r w:rsidRPr="00DD302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EmailValidator</w:t>
      </w:r>
      <w:proofErr w:type="spellEnd"/>
      <w:r w:rsidRPr="00DD302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se verifica daca email-ul introdus este unul care respecta formatul standard al unei adrese de mail folosind un </w:t>
      </w:r>
      <w:proofErr w:type="spellStart"/>
      <w:r w:rsidRPr="00DD302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regex</w:t>
      </w:r>
      <w:proofErr w:type="spellEnd"/>
      <w:r w:rsidR="00DF70B3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. In caz contrar </w:t>
      </w:r>
      <w:r w:rsidR="00E8227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de va arunca o </w:t>
      </w:r>
      <w:proofErr w:type="spellStart"/>
      <w:r w:rsidR="00E8227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exceptie</w:t>
      </w:r>
      <w:proofErr w:type="spellEnd"/>
      <w:r w:rsidR="00DF70B3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care e prinsa in </w:t>
      </w:r>
      <w:proofErr w:type="spellStart"/>
      <w:r w:rsidR="00DF70B3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ClientBLL</w:t>
      </w:r>
      <w:proofErr w:type="spellEnd"/>
      <w:r w:rsidR="0008028B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.</w:t>
      </w:r>
    </w:p>
    <w:p w14:paraId="4EE75E58" w14:textId="0210CC79" w:rsidR="00587A3E" w:rsidRDefault="00587A3E" w:rsidP="00E763EF">
      <w:pPr>
        <w:ind w:left="709" w:firstLine="709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PriceValidator</w:t>
      </w:r>
      <w:proofErr w:type="spellEnd"/>
    </w:p>
    <w:p w14:paraId="5980DFF9" w14:textId="33A59463" w:rsidR="00C853CA" w:rsidRPr="00804FD4" w:rsidRDefault="00AF6F13" w:rsidP="00804FD4">
      <w:pPr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In clasa </w:t>
      </w:r>
      <w:proofErr w:type="spellStart"/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PriceValidator</w:t>
      </w:r>
      <w:proofErr w:type="spellEnd"/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884699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se verifica daca </w:t>
      </w:r>
      <w:proofErr w:type="spellStart"/>
      <w:r w:rsidR="00884699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pretul</w:t>
      </w:r>
      <w:proofErr w:type="spellEnd"/>
      <w:r w:rsidR="00884699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produsului </w:t>
      </w:r>
      <w:r w:rsidR="00804FD4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introdus in </w:t>
      </w:r>
      <w:proofErr w:type="spellStart"/>
      <w:r w:rsidR="00804FD4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textfield</w:t>
      </w:r>
      <w:proofErr w:type="spellEnd"/>
      <w:r w:rsidR="00804FD4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e negativ. In cazul asta se va arunca o </w:t>
      </w:r>
      <w:proofErr w:type="spellStart"/>
      <w:r w:rsidR="00804FD4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exceptie</w:t>
      </w:r>
      <w:proofErr w:type="spellEnd"/>
      <w:r w:rsidR="00E8227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care e prinsa in </w:t>
      </w:r>
      <w:proofErr w:type="spellStart"/>
      <w:r w:rsidR="00E8227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ProductBLL</w:t>
      </w:r>
      <w:proofErr w:type="spellEnd"/>
      <w:r w:rsidR="00804FD4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.</w:t>
      </w:r>
    </w:p>
    <w:p w14:paraId="64401A6A" w14:textId="79BD293C" w:rsidR="00363D64" w:rsidRDefault="00587A3E" w:rsidP="00363D64">
      <w:pPr>
        <w:ind w:left="709" w:firstLine="709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QuantityOrderUpdate</w:t>
      </w:r>
      <w:r w:rsidR="009D613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Validator</w:t>
      </w:r>
      <w:proofErr w:type="spellEnd"/>
    </w:p>
    <w:p w14:paraId="3D0BC681" w14:textId="3488E393" w:rsidR="00C853CA" w:rsidRPr="0092342B" w:rsidRDefault="00CB3370" w:rsidP="0092342B">
      <w:pPr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 w:rsidR="00363D64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In clasa </w:t>
      </w:r>
      <w:proofErr w:type="spellStart"/>
      <w:r w:rsidR="00363D6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QuantityOrderUpdate</w:t>
      </w:r>
      <w:r w:rsidR="00363D64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Validator</w:t>
      </w:r>
      <w:proofErr w:type="spellEnd"/>
      <w:r w:rsidR="00363D64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se verifica daca </w:t>
      </w:r>
      <w:r w:rsidR="00363D6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cantitatea</w:t>
      </w:r>
      <w:r w:rsidR="00363D64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363D6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ramasa</w:t>
      </w:r>
      <w:proofErr w:type="spellEnd"/>
      <w:r w:rsidR="00363D6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in stoc</w:t>
      </w:r>
      <w:r w:rsidR="006219FB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AB26FB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inainte</w:t>
      </w:r>
      <w:proofErr w:type="spellEnd"/>
      <w:r w:rsidR="00AB26FB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de insert</w:t>
      </w:r>
      <w:r w:rsidR="00363D6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e mai mica</w:t>
      </w:r>
      <w:r w:rsidR="006219FB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AB26FB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decat</w:t>
      </w:r>
      <w:proofErr w:type="spellEnd"/>
      <w:r w:rsidR="006653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cantitatea comenzii</w:t>
      </w:r>
      <w:r w:rsidR="00D00955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D00955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updatate</w:t>
      </w:r>
      <w:proofErr w:type="spellEnd"/>
      <w:r w:rsidR="00363D64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. In </w:t>
      </w:r>
      <w:r w:rsidR="0084728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caz contrar</w:t>
      </w:r>
      <w:r w:rsidR="00363D64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se va arunca o </w:t>
      </w:r>
      <w:proofErr w:type="spellStart"/>
      <w:r w:rsidR="00363D64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exceptie</w:t>
      </w:r>
      <w:proofErr w:type="spellEnd"/>
      <w:r w:rsidR="006653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care e prinsa </w:t>
      </w:r>
      <w:r w:rsidR="00A244AB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in </w:t>
      </w:r>
      <w:proofErr w:type="spellStart"/>
      <w:r w:rsidR="00A244AB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OrderBLL</w:t>
      </w:r>
      <w:proofErr w:type="spellEnd"/>
      <w:r w:rsidR="00A244AB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83430F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si se </w:t>
      </w:r>
      <w:proofErr w:type="spellStart"/>
      <w:r w:rsidR="0083430F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afiseaza</w:t>
      </w:r>
      <w:proofErr w:type="spellEnd"/>
      <w:r w:rsidR="0083430F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un mesaj</w:t>
      </w:r>
      <w:r w:rsidR="00363D64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.</w:t>
      </w:r>
    </w:p>
    <w:p w14:paraId="0CB249BC" w14:textId="07CB23D3" w:rsidR="009D613E" w:rsidRDefault="009D613E" w:rsidP="009D613E">
      <w:pPr>
        <w:ind w:left="709" w:firstLine="709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proofErr w:type="spellStart"/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QuantityOrderValidator</w:t>
      </w:r>
      <w:proofErr w:type="spellEnd"/>
    </w:p>
    <w:p w14:paraId="3303A9E2" w14:textId="42BD1CC8" w:rsidR="00363D64" w:rsidRPr="00804FD4" w:rsidRDefault="00363D64" w:rsidP="000D55F5">
      <w:pPr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In clasa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Quantity</w:t>
      </w:r>
      <w:r w:rsidR="00543919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Order</w:t>
      </w:r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Validator</w:t>
      </w:r>
      <w:proofErr w:type="spellEnd"/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se verifica daca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cantitatea</w:t>
      </w:r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7F22B3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ramasa</w:t>
      </w:r>
      <w:proofErr w:type="spellEnd"/>
      <w:r w:rsidR="007F22B3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in stoc</w:t>
      </w:r>
      <w:r w:rsidR="00833A31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833A31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dupa</w:t>
      </w:r>
      <w:proofErr w:type="spellEnd"/>
      <w:r w:rsidR="00833A31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comanda</w:t>
      </w:r>
      <w:r w:rsidR="007F22B3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e negativa</w:t>
      </w:r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. In cazul asta se va arunca o </w:t>
      </w:r>
      <w:proofErr w:type="spellStart"/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exceptie</w:t>
      </w:r>
      <w:proofErr w:type="spellEnd"/>
      <w:r w:rsidR="00E8227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care e prinsa in </w:t>
      </w:r>
      <w:proofErr w:type="spellStart"/>
      <w:r w:rsidR="00E8227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OrderBLL</w:t>
      </w:r>
      <w:proofErr w:type="spellEnd"/>
      <w:r w:rsidR="00E8227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si se </w:t>
      </w:r>
      <w:proofErr w:type="spellStart"/>
      <w:r w:rsidR="00E8227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afiseaza</w:t>
      </w:r>
      <w:proofErr w:type="spellEnd"/>
      <w:r w:rsidR="00E8227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un mesaj</w:t>
      </w:r>
      <w:r w:rsidR="00E82270"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.</w:t>
      </w:r>
    </w:p>
    <w:p w14:paraId="172A0AC8" w14:textId="77777777" w:rsidR="00C853CA" w:rsidRDefault="00C853CA" w:rsidP="009D613E">
      <w:pPr>
        <w:ind w:left="709" w:firstLine="709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</w:p>
    <w:p w14:paraId="33695E8F" w14:textId="7902F330" w:rsidR="003F166B" w:rsidRDefault="009D613E" w:rsidP="003F166B">
      <w:pPr>
        <w:ind w:left="709" w:firstLine="709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proofErr w:type="spellStart"/>
      <w:r w:rsidR="003F166B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QuantityProductValidator</w:t>
      </w:r>
      <w:proofErr w:type="spellEnd"/>
    </w:p>
    <w:p w14:paraId="0415220A" w14:textId="1100149B" w:rsidR="00294FAE" w:rsidRPr="00804FD4" w:rsidRDefault="00294FAE" w:rsidP="00294FAE">
      <w:pPr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In clasa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QuantityProduct</w:t>
      </w:r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Validator</w:t>
      </w:r>
      <w:proofErr w:type="spellEnd"/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se verifica daca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cantitatea</w:t>
      </w:r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produsului introdus in </w:t>
      </w:r>
      <w:proofErr w:type="spellStart"/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textfield</w:t>
      </w:r>
      <w:proofErr w:type="spellEnd"/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e negativ. In cazul asta se va arunca o </w:t>
      </w:r>
      <w:proofErr w:type="spellStart"/>
      <w:r w:rsidRPr="00804FD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exceptie</w:t>
      </w:r>
      <w:proofErr w:type="spellEnd"/>
      <w:r w:rsidR="00E8227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care e prinsa in </w:t>
      </w:r>
      <w:proofErr w:type="spellStart"/>
      <w:r w:rsidR="00E8227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ProductBLL</w:t>
      </w:r>
      <w:proofErr w:type="spellEnd"/>
      <w:r w:rsidR="00E8227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.</w:t>
      </w:r>
    </w:p>
    <w:p w14:paraId="293CBE9B" w14:textId="6E1A21AA" w:rsidR="009779F9" w:rsidRPr="00657D1E" w:rsidRDefault="009779F9" w:rsidP="003F166B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</w:p>
    <w:p w14:paraId="75F0A217" w14:textId="77777777" w:rsidR="00DA0B23" w:rsidRPr="00657D1E" w:rsidRDefault="00DA0B23" w:rsidP="00DA0B23">
      <w:pPr>
        <w:ind w:firstLine="720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 xml:space="preserve">Pachetul </w:t>
      </w:r>
      <w:proofErr w:type="spellStart"/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dao</w:t>
      </w:r>
      <w:proofErr w:type="spellEnd"/>
    </w:p>
    <w:p w14:paraId="78E1AFDB" w14:textId="78AA7ABD" w:rsidR="005C667B" w:rsidRPr="00F60755" w:rsidRDefault="00962749" w:rsidP="00F60755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657D1E">
        <w:rPr>
          <w:rFonts w:ascii="Times New Roman" w:hAnsi="Times New Roman" w:cs="Times New Roman"/>
          <w:b/>
          <w:bCs/>
          <w:color w:val="2F5496" w:themeColor="accent1" w:themeShade="BF"/>
          <w:u w:val="single"/>
          <w:lang w:val="ro-RO"/>
        </w:rPr>
        <w:t xml:space="preserve"> </w:t>
      </w:r>
      <w:proofErr w:type="spellStart"/>
      <w:r w:rsidR="00F60755">
        <w:rPr>
          <w:rFonts w:ascii="Times New Roman" w:hAnsi="Times New Roman" w:cs="Times New Roman"/>
          <w:sz w:val="20"/>
          <w:szCs w:val="20"/>
          <w:lang w:val="ro-RO"/>
        </w:rPr>
        <w:t>Contine</w:t>
      </w:r>
      <w:proofErr w:type="spellEnd"/>
      <w:r w:rsidR="00F60755">
        <w:rPr>
          <w:rFonts w:ascii="Times New Roman" w:hAnsi="Times New Roman" w:cs="Times New Roman"/>
          <w:sz w:val="20"/>
          <w:szCs w:val="20"/>
          <w:lang w:val="ro-RO"/>
        </w:rPr>
        <w:t xml:space="preserve"> o clasa abstracta DAO care este </w:t>
      </w:r>
      <w:proofErr w:type="spellStart"/>
      <w:r w:rsidR="00F60755">
        <w:rPr>
          <w:rFonts w:ascii="Times New Roman" w:hAnsi="Times New Roman" w:cs="Times New Roman"/>
          <w:sz w:val="20"/>
          <w:szCs w:val="20"/>
          <w:lang w:val="ro-RO"/>
        </w:rPr>
        <w:t>alcatuita</w:t>
      </w:r>
      <w:proofErr w:type="spellEnd"/>
      <w:r w:rsidR="00F60755">
        <w:rPr>
          <w:rFonts w:ascii="Times New Roman" w:hAnsi="Times New Roman" w:cs="Times New Roman"/>
          <w:sz w:val="20"/>
          <w:szCs w:val="20"/>
          <w:lang w:val="ro-RO"/>
        </w:rPr>
        <w:t xml:space="preserve"> din metodele necesare pentru a face </w:t>
      </w:r>
      <w:proofErr w:type="spellStart"/>
      <w:r w:rsidR="00F60755">
        <w:rPr>
          <w:rFonts w:ascii="Times New Roman" w:hAnsi="Times New Roman" w:cs="Times New Roman"/>
          <w:sz w:val="20"/>
          <w:szCs w:val="20"/>
          <w:lang w:val="ro-RO"/>
        </w:rPr>
        <w:t>operatii</w:t>
      </w:r>
      <w:proofErr w:type="spellEnd"/>
      <w:r w:rsidR="00F60755">
        <w:rPr>
          <w:rFonts w:ascii="Times New Roman" w:hAnsi="Times New Roman" w:cs="Times New Roman"/>
          <w:sz w:val="20"/>
          <w:szCs w:val="20"/>
          <w:lang w:val="ro-RO"/>
        </w:rPr>
        <w:t xml:space="preserve"> pe tabele. </w:t>
      </w:r>
      <w:proofErr w:type="spellStart"/>
      <w:r w:rsidR="00F60755">
        <w:rPr>
          <w:rFonts w:ascii="Times New Roman" w:hAnsi="Times New Roman" w:cs="Times New Roman"/>
          <w:sz w:val="20"/>
          <w:szCs w:val="20"/>
          <w:lang w:val="ro-RO"/>
        </w:rPr>
        <w:t>ClientDAO</w:t>
      </w:r>
      <w:proofErr w:type="spellEnd"/>
      <w:r w:rsidR="00F60755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F60755">
        <w:rPr>
          <w:rFonts w:ascii="Times New Roman" w:hAnsi="Times New Roman" w:cs="Times New Roman"/>
          <w:sz w:val="20"/>
          <w:szCs w:val="20"/>
          <w:lang w:val="ro-RO"/>
        </w:rPr>
        <w:t>ProductDAO</w:t>
      </w:r>
      <w:proofErr w:type="spellEnd"/>
      <w:r w:rsidR="00F60755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 w:rsidR="00F60755">
        <w:rPr>
          <w:rFonts w:ascii="Times New Roman" w:hAnsi="Times New Roman" w:cs="Times New Roman"/>
          <w:sz w:val="20"/>
          <w:szCs w:val="20"/>
          <w:lang w:val="ro-RO"/>
        </w:rPr>
        <w:t>OrderDAO</w:t>
      </w:r>
      <w:proofErr w:type="spellEnd"/>
      <w:r w:rsidR="00F6075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F60755">
        <w:rPr>
          <w:rFonts w:ascii="Times New Roman" w:hAnsi="Times New Roman" w:cs="Times New Roman"/>
          <w:sz w:val="20"/>
          <w:szCs w:val="20"/>
          <w:lang w:val="ro-RO"/>
        </w:rPr>
        <w:t>implementeaza</w:t>
      </w:r>
      <w:proofErr w:type="spellEnd"/>
      <w:r w:rsidR="00F60755">
        <w:rPr>
          <w:rFonts w:ascii="Times New Roman" w:hAnsi="Times New Roman" w:cs="Times New Roman"/>
          <w:sz w:val="20"/>
          <w:szCs w:val="20"/>
          <w:lang w:val="ro-RO"/>
        </w:rPr>
        <w:t xml:space="preserve"> aceasta clasa si folosesc aceste metode.</w:t>
      </w:r>
    </w:p>
    <w:p w14:paraId="11377ECC" w14:textId="3024E931" w:rsidR="00132262" w:rsidRDefault="00962749" w:rsidP="00F44250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proofErr w:type="spellStart"/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AbstractDAO</w:t>
      </w:r>
      <w:proofErr w:type="spellEnd"/>
    </w:p>
    <w:p w14:paraId="61B8B8D9" w14:textId="4858A32C" w:rsidR="005C667B" w:rsidRPr="00D15BFD" w:rsidRDefault="00D15BFD" w:rsidP="000447C3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AbstractDAO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metode generale pentru clasele din model si corespondentele acestora prin intermediul</w:t>
      </w:r>
      <w:r w:rsidR="00073383">
        <w:rPr>
          <w:rFonts w:ascii="Times New Roman" w:hAnsi="Times New Roman" w:cs="Times New Roman"/>
          <w:sz w:val="20"/>
          <w:szCs w:val="20"/>
          <w:lang w:val="ro-RO"/>
        </w:rPr>
        <w:t xml:space="preserve"> tehnicii de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reflexie. </w:t>
      </w:r>
      <w:r w:rsidR="00073383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e folosește tehnica de reflexie în Java pentru a nu fi nevoie să scriem mai multe metode similare</w:t>
      </w:r>
      <w:r w:rsidR="00CE6BD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particularizate pentru fiecare clasă ce modelează obiectele aplicației. În acest sens, a fost definit un tip generic asociat clasei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AbstractDAO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.</w:t>
      </w:r>
      <w:r w:rsidR="000447C3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Fiecare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operatie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pe tabel este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alcatuita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din doua metode, una 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selecteaza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folosind SQL datele din tabel si una 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in ce tabel trebuie introduse,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sterse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sau </w:t>
      </w:r>
      <w:proofErr w:type="spellStart"/>
      <w:r w:rsidR="00FE32EE">
        <w:rPr>
          <w:rFonts w:ascii="Times New Roman" w:hAnsi="Times New Roman" w:cs="Times New Roman"/>
          <w:sz w:val="20"/>
          <w:szCs w:val="20"/>
          <w:lang w:val="ro-RO"/>
        </w:rPr>
        <w:t>updatate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Pr="002E079E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În acest pachet se folosește tehnica reflexiei, așa încât introducerea, ștergerea și </w:t>
      </w:r>
      <w:proofErr w:type="spellStart"/>
      <w:r w:rsidR="00646033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updatarea</w:t>
      </w:r>
      <w:proofErr w:type="spellEnd"/>
      <w:r w:rsidRPr="002E079E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în baza de date se fac folosind aceleași metode, indiferent de tipul obiectului instanță al unei clase din pachetul </w:t>
      </w:r>
      <w:r w:rsidR="0066717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m</w:t>
      </w:r>
      <w:r w:rsidRPr="002E079E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odel. Operațiile care sunt specifice fiecărei clase </w:t>
      </w:r>
      <w:r w:rsidR="0066717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din m</w:t>
      </w:r>
      <w:r w:rsidRPr="002E079E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odel sunt implementate prin metode în afara clasei abstracte </w:t>
      </w:r>
      <w:proofErr w:type="spellStart"/>
      <w:r w:rsidRPr="002E079E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AbstractDAO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.</w:t>
      </w:r>
    </w:p>
    <w:p w14:paraId="38A40067" w14:textId="52993C14" w:rsidR="00F44250" w:rsidRDefault="00F44250" w:rsidP="00F44250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proofErr w:type="spellStart"/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ClientDAO</w:t>
      </w:r>
      <w:proofErr w:type="spellEnd"/>
    </w:p>
    <w:p w14:paraId="5BA2BCA1" w14:textId="55657C62" w:rsidR="00247473" w:rsidRPr="001D0A14" w:rsidRDefault="009C7BCB" w:rsidP="006A1E67">
      <w:pPr>
        <w:ind w:firstLine="709"/>
        <w:jc w:val="both"/>
        <w:rPr>
          <w:ins w:id="0" w:author="Deni Dunca" w:date="2021-04-14T12:47:00Z"/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Clasa </w:t>
      </w:r>
      <w:proofErr w:type="spellStart"/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ClientDAO</w:t>
      </w:r>
      <w:proofErr w:type="spellEnd"/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306419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extinde clasa </w:t>
      </w:r>
      <w:proofErr w:type="spellStart"/>
      <w:r w:rsidR="00306419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AbstractDAO</w:t>
      </w:r>
      <w:proofErr w:type="spellEnd"/>
      <w:r w:rsidR="00306419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si </w:t>
      </w:r>
      <w:proofErr w:type="spellStart"/>
      <w:r w:rsidR="00306419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foloseste</w:t>
      </w:r>
      <w:proofErr w:type="spellEnd"/>
      <w:r w:rsidR="00306419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metodele </w:t>
      </w:r>
      <w:proofErr w:type="spellStart"/>
      <w:r w:rsidR="001D0A14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selectA</w:t>
      </w:r>
      <w:r w:rsidR="006A1E6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ll</w:t>
      </w:r>
      <w:proofErr w:type="spellEnd"/>
      <w:r w:rsidR="001D0A14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</w:t>
      </w:r>
      <w:proofErr w:type="spellStart"/>
      <w:r w:rsidR="001D0A14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findById</w:t>
      </w:r>
      <w:proofErr w:type="spellEnd"/>
      <w:r w:rsidR="001D0A14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update, insert si </w:t>
      </w:r>
      <w:proofErr w:type="spellStart"/>
      <w:r w:rsidR="001D0A14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delete</w:t>
      </w:r>
      <w:proofErr w:type="spellEnd"/>
      <w:r w:rsidR="001D0A14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din </w:t>
      </w:r>
      <w:proofErr w:type="spellStart"/>
      <w:r w:rsidR="001D0A14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AbstractDAO</w:t>
      </w:r>
      <w:proofErr w:type="spellEnd"/>
      <w:r w:rsidR="001D0A14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.</w:t>
      </w:r>
      <w:r w:rsidR="006A1E6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</w:p>
    <w:p w14:paraId="660DA015" w14:textId="0D2B65E0" w:rsidR="00F44250" w:rsidRDefault="00F44250" w:rsidP="00962749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proofErr w:type="spellStart"/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ProductDAO</w:t>
      </w:r>
      <w:proofErr w:type="spellEnd"/>
    </w:p>
    <w:p w14:paraId="54EFFFBE" w14:textId="699513C1" w:rsidR="00247473" w:rsidRPr="006A1E67" w:rsidRDefault="006A1E67" w:rsidP="006A1E67">
      <w:pPr>
        <w:ind w:firstLine="709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Clasa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Product</w:t>
      </w:r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DAO</w:t>
      </w:r>
      <w:proofErr w:type="spellEnd"/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extinde clasa </w:t>
      </w:r>
      <w:proofErr w:type="spellStart"/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AbstractDAO</w:t>
      </w:r>
      <w:proofErr w:type="spellEnd"/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si </w:t>
      </w:r>
      <w:proofErr w:type="spellStart"/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foloseste</w:t>
      </w:r>
      <w:proofErr w:type="spellEnd"/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metodele </w:t>
      </w:r>
      <w:proofErr w:type="spellStart"/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selectA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ll</w:t>
      </w:r>
      <w:proofErr w:type="spellEnd"/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</w:t>
      </w:r>
      <w:proofErr w:type="spellStart"/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findById</w:t>
      </w:r>
      <w:proofErr w:type="spellEnd"/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update, insert si </w:t>
      </w:r>
      <w:proofErr w:type="spellStart"/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delete</w:t>
      </w:r>
      <w:proofErr w:type="spellEnd"/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din </w:t>
      </w:r>
      <w:proofErr w:type="spellStart"/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AbstractDAO</w:t>
      </w:r>
      <w:proofErr w:type="spellEnd"/>
      <w:r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.</w:t>
      </w:r>
    </w:p>
    <w:p w14:paraId="5F0EA83A" w14:textId="40EF87FB" w:rsidR="00F44250" w:rsidRPr="00657D1E" w:rsidRDefault="00F44250" w:rsidP="00962749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proofErr w:type="spellStart"/>
      <w:r w:rsidR="00D43670"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OrderDAO</w:t>
      </w:r>
      <w:proofErr w:type="spellEnd"/>
    </w:p>
    <w:p w14:paraId="27250CF7" w14:textId="6F6520D3" w:rsidR="005C667B" w:rsidRPr="005109F1" w:rsidRDefault="00D43670" w:rsidP="0096274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 w:rsidR="006A1E67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Clasa </w:t>
      </w:r>
      <w:proofErr w:type="spellStart"/>
      <w:r w:rsidR="006A1E6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Order</w:t>
      </w:r>
      <w:r w:rsidR="006A1E67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DAO</w:t>
      </w:r>
      <w:proofErr w:type="spellEnd"/>
      <w:r w:rsidR="006A1E67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extinde clasa </w:t>
      </w:r>
      <w:proofErr w:type="spellStart"/>
      <w:r w:rsidR="006A1E67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AbstractDAO</w:t>
      </w:r>
      <w:proofErr w:type="spellEnd"/>
      <w:r w:rsidR="006A1E67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si </w:t>
      </w:r>
      <w:proofErr w:type="spellStart"/>
      <w:r w:rsidR="006A1E67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foloseste</w:t>
      </w:r>
      <w:proofErr w:type="spellEnd"/>
      <w:r w:rsidR="006A1E67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metodele </w:t>
      </w:r>
      <w:proofErr w:type="spellStart"/>
      <w:r w:rsidR="006A1E67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selectA</w:t>
      </w:r>
      <w:r w:rsidR="006A1E6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ll</w:t>
      </w:r>
      <w:proofErr w:type="spellEnd"/>
      <w:r w:rsidR="006A1E67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</w:t>
      </w:r>
      <w:proofErr w:type="spellStart"/>
      <w:r w:rsidR="006A1E67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findById</w:t>
      </w:r>
      <w:proofErr w:type="spellEnd"/>
      <w:r w:rsidR="006A1E67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update, insert si </w:t>
      </w:r>
      <w:proofErr w:type="spellStart"/>
      <w:r w:rsidR="006A1E67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delete</w:t>
      </w:r>
      <w:proofErr w:type="spellEnd"/>
      <w:r w:rsidR="006A1E67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din </w:t>
      </w:r>
      <w:proofErr w:type="spellStart"/>
      <w:r w:rsidR="006A1E67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AbstractDAO</w:t>
      </w:r>
      <w:proofErr w:type="spellEnd"/>
      <w:r w:rsidR="006A1E67" w:rsidRPr="001D0A1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.</w:t>
      </w:r>
    </w:p>
    <w:p w14:paraId="676EA7DB" w14:textId="77777777" w:rsidR="005C667B" w:rsidRPr="00657D1E" w:rsidRDefault="005C667B" w:rsidP="00962749">
      <w:pPr>
        <w:jc w:val="both"/>
        <w:rPr>
          <w:ins w:id="1" w:author="Deni Dunca" w:date="2021-04-14T12:47:00Z"/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</w:p>
    <w:p w14:paraId="7D036CFB" w14:textId="77777777" w:rsidR="005155AC" w:rsidRPr="00657D1E" w:rsidRDefault="00D43670" w:rsidP="005155AC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 w:rsidR="005155AC"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Pachetul model</w:t>
      </w:r>
    </w:p>
    <w:p w14:paraId="3A504B71" w14:textId="7928C60C" w:rsidR="005C667B" w:rsidRPr="005C667B" w:rsidRDefault="00DE3FFE" w:rsidP="00DE3FFE">
      <w:pPr>
        <w:tabs>
          <w:tab w:val="left" w:pos="3696"/>
        </w:tabs>
        <w:spacing w:after="160" w:line="256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                    I</w:t>
      </w:r>
      <w:r w:rsidRPr="00E8457E">
        <w:rPr>
          <w:rFonts w:ascii="Times New Roman" w:hAnsi="Times New Roman" w:cs="Times New Roman"/>
          <w:sz w:val="20"/>
          <w:szCs w:val="20"/>
          <w:lang w:val="ro-RO"/>
        </w:rPr>
        <w:t xml:space="preserve">n pachetul model sunt cele 3 clase Client, Product si </w:t>
      </w:r>
      <w:proofErr w:type="spellStart"/>
      <w:r w:rsidRPr="00E8457E">
        <w:rPr>
          <w:rFonts w:ascii="Times New Roman" w:hAnsi="Times New Roman" w:cs="Times New Roman"/>
          <w:sz w:val="20"/>
          <w:szCs w:val="20"/>
          <w:lang w:val="ro-RO"/>
        </w:rPr>
        <w:t>Order</w:t>
      </w:r>
      <w:proofErr w:type="spellEnd"/>
      <w:r w:rsidRPr="00E8457E">
        <w:rPr>
          <w:rFonts w:ascii="Times New Roman" w:hAnsi="Times New Roman" w:cs="Times New Roman"/>
          <w:sz w:val="20"/>
          <w:szCs w:val="20"/>
          <w:lang w:val="ro-RO"/>
        </w:rPr>
        <w:t xml:space="preserve"> cu atributele lor c</w:t>
      </w:r>
      <w:r>
        <w:rPr>
          <w:rFonts w:ascii="Times New Roman" w:hAnsi="Times New Roman" w:cs="Times New Roman"/>
          <w:sz w:val="20"/>
          <w:szCs w:val="20"/>
          <w:lang w:val="ro-RO"/>
        </w:rPr>
        <w:t>ar</w:t>
      </w:r>
      <w:r w:rsidRPr="00E8457E">
        <w:rPr>
          <w:rFonts w:ascii="Times New Roman" w:hAnsi="Times New Roman" w:cs="Times New Roman"/>
          <w:sz w:val="20"/>
          <w:szCs w:val="20"/>
          <w:lang w:val="ro-RO"/>
        </w:rPr>
        <w:t xml:space="preserve">e corespund cu tabelele </w:t>
      </w:r>
      <w:proofErr w:type="spellStart"/>
      <w:r w:rsidRPr="00E8457E">
        <w:rPr>
          <w:rFonts w:ascii="Times New Roman" w:hAnsi="Times New Roman" w:cs="Times New Roman"/>
          <w:sz w:val="20"/>
          <w:szCs w:val="20"/>
          <w:lang w:val="ro-RO"/>
        </w:rPr>
        <w:t>facute</w:t>
      </w:r>
      <w:proofErr w:type="spellEnd"/>
      <w:r w:rsidRPr="00E8457E">
        <w:rPr>
          <w:rFonts w:ascii="Times New Roman" w:hAnsi="Times New Roman" w:cs="Times New Roman"/>
          <w:sz w:val="20"/>
          <w:szCs w:val="20"/>
          <w:lang w:val="ro-RO"/>
        </w:rPr>
        <w:t xml:space="preserve"> in baza de date</w:t>
      </w:r>
      <w:r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27DF77C5" w14:textId="1A67CAB6" w:rsidR="005155AC" w:rsidRPr="0094492E" w:rsidRDefault="005155AC" w:rsidP="005155AC">
      <w:pPr>
        <w:ind w:left="709" w:firstLine="709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 w:rsidRPr="0094492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Client</w:t>
      </w:r>
    </w:p>
    <w:p w14:paraId="3AF7C84C" w14:textId="4174EA86" w:rsidR="002F56BB" w:rsidRPr="005C667B" w:rsidRDefault="00DE3FFE" w:rsidP="005C667B">
      <w:pPr>
        <w:ind w:left="709"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Clasa Client are ca atribute </w:t>
      </w:r>
      <w:proofErr w:type="spellStart"/>
      <w:r w:rsidR="002A0955" w:rsidRPr="00310FF7">
        <w:rPr>
          <w:rFonts w:ascii="Times New Roman" w:hAnsi="Times New Roman" w:cs="Times New Roman"/>
          <w:sz w:val="20"/>
          <w:szCs w:val="20"/>
          <w:lang w:val="ro-RO"/>
        </w:rPr>
        <w:t>id</w:t>
      </w:r>
      <w:proofErr w:type="spellEnd"/>
      <w:r w:rsidR="002A0955"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(care </w:t>
      </w:r>
      <w:proofErr w:type="spellStart"/>
      <w:r w:rsidR="002A0955" w:rsidRPr="00310FF7"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 w:rsidR="002A0955"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2A0955" w:rsidRPr="00310FF7">
        <w:rPr>
          <w:rFonts w:ascii="Times New Roman" w:hAnsi="Times New Roman" w:cs="Times New Roman"/>
          <w:sz w:val="20"/>
          <w:szCs w:val="20"/>
          <w:lang w:val="ro-RO"/>
        </w:rPr>
        <w:t>id</w:t>
      </w:r>
      <w:proofErr w:type="spellEnd"/>
      <w:r w:rsidR="002A0955"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-</w:t>
      </w:r>
      <w:proofErr w:type="spellStart"/>
      <w:r w:rsidR="002A0955" w:rsidRPr="00310FF7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="002A0955"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clientului), </w:t>
      </w:r>
      <w:proofErr w:type="spellStart"/>
      <w:r w:rsidR="002A0955" w:rsidRPr="00310FF7">
        <w:rPr>
          <w:rFonts w:ascii="Times New Roman" w:hAnsi="Times New Roman" w:cs="Times New Roman"/>
          <w:sz w:val="20"/>
          <w:szCs w:val="20"/>
          <w:lang w:val="ro-RO"/>
        </w:rPr>
        <w:t>firstName</w:t>
      </w:r>
      <w:proofErr w:type="spellEnd"/>
      <w:r w:rsidR="002A0955"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="002A0955" w:rsidRPr="00310FF7">
        <w:rPr>
          <w:rFonts w:ascii="Times New Roman" w:hAnsi="Times New Roman" w:cs="Times New Roman"/>
          <w:sz w:val="20"/>
          <w:szCs w:val="20"/>
          <w:lang w:val="ro-RO"/>
        </w:rPr>
        <w:t>lastName</w:t>
      </w:r>
      <w:proofErr w:type="spellEnd"/>
      <w:r w:rsidR="002A0955"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r w:rsidR="00B5787F" w:rsidRPr="00310FF7">
        <w:rPr>
          <w:rFonts w:ascii="Times New Roman" w:hAnsi="Times New Roman" w:cs="Times New Roman"/>
          <w:sz w:val="20"/>
          <w:szCs w:val="20"/>
          <w:lang w:val="ro-RO"/>
        </w:rPr>
        <w:t>email. De asemenea, s-au generat getter-ele si sette</w:t>
      </w:r>
      <w:r w:rsidR="00310FF7">
        <w:rPr>
          <w:rFonts w:ascii="Times New Roman" w:hAnsi="Times New Roman" w:cs="Times New Roman"/>
          <w:sz w:val="20"/>
          <w:szCs w:val="20"/>
          <w:lang w:val="ro-RO"/>
        </w:rPr>
        <w:t>r</w:t>
      </w:r>
      <w:r w:rsidR="00B5787F" w:rsidRPr="00310FF7">
        <w:rPr>
          <w:rFonts w:ascii="Times New Roman" w:hAnsi="Times New Roman" w:cs="Times New Roman"/>
          <w:sz w:val="20"/>
          <w:szCs w:val="20"/>
          <w:lang w:val="ro-RO"/>
        </w:rPr>
        <w:t>-ele necesare</w:t>
      </w:r>
      <w:r w:rsidR="0094492E" w:rsidRPr="00310FF7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6C3B1872" w14:textId="4186A567" w:rsidR="005155AC" w:rsidRDefault="005155AC" w:rsidP="005155AC">
      <w:pPr>
        <w:ind w:left="709" w:firstLine="709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 w:rsidRPr="0094492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Product</w:t>
      </w:r>
    </w:p>
    <w:p w14:paraId="658425E0" w14:textId="421B0AAC" w:rsidR="00310FF7" w:rsidRPr="005C667B" w:rsidRDefault="00310FF7" w:rsidP="005C667B">
      <w:pPr>
        <w:ind w:left="709" w:firstLine="709"/>
        <w:jc w:val="both"/>
        <w:rPr>
          <w:rFonts w:ascii="Times New Roman" w:hAnsi="Times New Roman" w:cs="Times New Roman"/>
          <w:color w:val="2F5496" w:themeColor="accent1" w:themeShade="BF"/>
          <w:sz w:val="20"/>
          <w:szCs w:val="20"/>
          <w:lang w:val="ro-RO"/>
        </w:rPr>
      </w:pPr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r w:rsidR="00F07DE1">
        <w:rPr>
          <w:rFonts w:ascii="Times New Roman" w:hAnsi="Times New Roman" w:cs="Times New Roman"/>
          <w:sz w:val="20"/>
          <w:szCs w:val="20"/>
          <w:lang w:val="ro-RO"/>
        </w:rPr>
        <w:t>Product</w:t>
      </w:r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are ca atribute </w:t>
      </w:r>
      <w:proofErr w:type="spellStart"/>
      <w:r w:rsidRPr="00310FF7">
        <w:rPr>
          <w:rFonts w:ascii="Times New Roman" w:hAnsi="Times New Roman" w:cs="Times New Roman"/>
          <w:sz w:val="20"/>
          <w:szCs w:val="20"/>
          <w:lang w:val="ro-RO"/>
        </w:rPr>
        <w:t>id</w:t>
      </w:r>
      <w:proofErr w:type="spellEnd"/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(care </w:t>
      </w:r>
      <w:proofErr w:type="spellStart"/>
      <w:r w:rsidRPr="00310FF7"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310FF7">
        <w:rPr>
          <w:rFonts w:ascii="Times New Roman" w:hAnsi="Times New Roman" w:cs="Times New Roman"/>
          <w:sz w:val="20"/>
          <w:szCs w:val="20"/>
          <w:lang w:val="ro-RO"/>
        </w:rPr>
        <w:t>id</w:t>
      </w:r>
      <w:proofErr w:type="spellEnd"/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-</w:t>
      </w:r>
      <w:proofErr w:type="spellStart"/>
      <w:r w:rsidRPr="00310FF7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produsului</w:t>
      </w:r>
      <w:r w:rsidRPr="00310FF7">
        <w:rPr>
          <w:rFonts w:ascii="Times New Roman" w:hAnsi="Times New Roman" w:cs="Times New Roman"/>
          <w:sz w:val="20"/>
          <w:szCs w:val="20"/>
          <w:lang w:val="ro-RO"/>
        </w:rPr>
        <w:t>)</w:t>
      </w:r>
      <w:r w:rsidR="0091730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310FF7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91730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917306">
        <w:rPr>
          <w:rFonts w:ascii="Times New Roman" w:hAnsi="Times New Roman" w:cs="Times New Roman"/>
          <w:sz w:val="20"/>
          <w:szCs w:val="20"/>
          <w:lang w:val="ro-RO"/>
        </w:rPr>
        <w:t>name</w:t>
      </w:r>
      <w:proofErr w:type="spellEnd"/>
      <w:r w:rsidR="00917306">
        <w:rPr>
          <w:rFonts w:ascii="Times New Roman" w:hAnsi="Times New Roman" w:cs="Times New Roman"/>
          <w:sz w:val="20"/>
          <w:szCs w:val="20"/>
          <w:lang w:val="ro-RO"/>
        </w:rPr>
        <w:t>(numele produsului) , price (</w:t>
      </w:r>
      <w:proofErr w:type="spellStart"/>
      <w:r w:rsidR="00917306">
        <w:rPr>
          <w:rFonts w:ascii="Times New Roman" w:hAnsi="Times New Roman" w:cs="Times New Roman"/>
          <w:sz w:val="20"/>
          <w:szCs w:val="20"/>
          <w:lang w:val="ro-RO"/>
        </w:rPr>
        <w:t>pretul</w:t>
      </w:r>
      <w:proofErr w:type="spellEnd"/>
      <w:r w:rsidR="00917306">
        <w:rPr>
          <w:rFonts w:ascii="Times New Roman" w:hAnsi="Times New Roman" w:cs="Times New Roman"/>
          <w:sz w:val="20"/>
          <w:szCs w:val="20"/>
          <w:lang w:val="ro-RO"/>
        </w:rPr>
        <w:t xml:space="preserve"> produsului) si </w:t>
      </w:r>
      <w:proofErr w:type="spellStart"/>
      <w:r w:rsidR="00917306">
        <w:rPr>
          <w:rFonts w:ascii="Times New Roman" w:hAnsi="Times New Roman" w:cs="Times New Roman"/>
          <w:sz w:val="20"/>
          <w:szCs w:val="20"/>
          <w:lang w:val="ro-RO"/>
        </w:rPr>
        <w:t>quantity</w:t>
      </w:r>
      <w:proofErr w:type="spellEnd"/>
      <w:r w:rsidR="00917306">
        <w:rPr>
          <w:rFonts w:ascii="Times New Roman" w:hAnsi="Times New Roman" w:cs="Times New Roman"/>
          <w:sz w:val="20"/>
          <w:szCs w:val="20"/>
          <w:lang w:val="ro-RO"/>
        </w:rPr>
        <w:t xml:space="preserve"> (</w:t>
      </w:r>
      <w:r w:rsidR="007819D7">
        <w:rPr>
          <w:rFonts w:ascii="Times New Roman" w:hAnsi="Times New Roman" w:cs="Times New Roman"/>
          <w:sz w:val="20"/>
          <w:szCs w:val="20"/>
          <w:lang w:val="ro-RO"/>
        </w:rPr>
        <w:t xml:space="preserve">care </w:t>
      </w:r>
      <w:proofErr w:type="spellStart"/>
      <w:r w:rsidR="007819D7"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 w:rsidR="007819D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17306">
        <w:rPr>
          <w:rFonts w:ascii="Times New Roman" w:hAnsi="Times New Roman" w:cs="Times New Roman"/>
          <w:sz w:val="20"/>
          <w:szCs w:val="20"/>
          <w:lang w:val="ro-RO"/>
        </w:rPr>
        <w:t>cantitatea disponibila in shop a produsului)</w:t>
      </w:r>
      <w:r w:rsidRPr="00310FF7">
        <w:rPr>
          <w:rFonts w:ascii="Times New Roman" w:hAnsi="Times New Roman" w:cs="Times New Roman"/>
          <w:sz w:val="20"/>
          <w:szCs w:val="20"/>
          <w:lang w:val="ro-RO"/>
        </w:rPr>
        <w:t>. De asemenea, s-au generat getter-ele si sette</w:t>
      </w:r>
      <w:r>
        <w:rPr>
          <w:rFonts w:ascii="Times New Roman" w:hAnsi="Times New Roman" w:cs="Times New Roman"/>
          <w:sz w:val="20"/>
          <w:szCs w:val="20"/>
          <w:lang w:val="ro-RO"/>
        </w:rPr>
        <w:t>r</w:t>
      </w:r>
      <w:r w:rsidRPr="00310FF7">
        <w:rPr>
          <w:rFonts w:ascii="Times New Roman" w:hAnsi="Times New Roman" w:cs="Times New Roman"/>
          <w:sz w:val="20"/>
          <w:szCs w:val="20"/>
          <w:lang w:val="ro-RO"/>
        </w:rPr>
        <w:t>-ele necesare.</w:t>
      </w:r>
    </w:p>
    <w:p w14:paraId="4260BAE7" w14:textId="79527ABA" w:rsidR="005155AC" w:rsidRPr="0094492E" w:rsidRDefault="005155AC" w:rsidP="005155AC">
      <w:pPr>
        <w:ind w:left="709" w:firstLine="709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proofErr w:type="spellStart"/>
      <w:r w:rsidRPr="0094492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Order</w:t>
      </w:r>
      <w:proofErr w:type="spellEnd"/>
    </w:p>
    <w:p w14:paraId="603D67F9" w14:textId="6CA4100C" w:rsidR="00962749" w:rsidRPr="005109F1" w:rsidRDefault="00F07DE1" w:rsidP="005109F1">
      <w:pPr>
        <w:ind w:left="709" w:firstLine="709"/>
        <w:jc w:val="both"/>
        <w:rPr>
          <w:rFonts w:ascii="Times New Roman" w:hAnsi="Times New Roman" w:cs="Times New Roman"/>
          <w:color w:val="2F5496" w:themeColor="accent1" w:themeShade="BF"/>
          <w:sz w:val="20"/>
          <w:szCs w:val="20"/>
          <w:lang w:val="ro-RO"/>
        </w:rPr>
      </w:pPr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Order</w:t>
      </w:r>
      <w:proofErr w:type="spellEnd"/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are ca atribute </w:t>
      </w:r>
      <w:proofErr w:type="spellStart"/>
      <w:r w:rsidRPr="00310FF7">
        <w:rPr>
          <w:rFonts w:ascii="Times New Roman" w:hAnsi="Times New Roman" w:cs="Times New Roman"/>
          <w:sz w:val="20"/>
          <w:szCs w:val="20"/>
          <w:lang w:val="ro-RO"/>
        </w:rPr>
        <w:t>id</w:t>
      </w:r>
      <w:proofErr w:type="spellEnd"/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(care </w:t>
      </w:r>
      <w:proofErr w:type="spellStart"/>
      <w:r w:rsidRPr="00310FF7"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310FF7">
        <w:rPr>
          <w:rFonts w:ascii="Times New Roman" w:hAnsi="Times New Roman" w:cs="Times New Roman"/>
          <w:sz w:val="20"/>
          <w:szCs w:val="20"/>
          <w:lang w:val="ro-RO"/>
        </w:rPr>
        <w:t>id</w:t>
      </w:r>
      <w:proofErr w:type="spellEnd"/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-</w:t>
      </w:r>
      <w:proofErr w:type="spellStart"/>
      <w:r w:rsidRPr="00310FF7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comenzii</w:t>
      </w:r>
      <w:r w:rsidRPr="00310FF7">
        <w:rPr>
          <w:rFonts w:ascii="Times New Roman" w:hAnsi="Times New Roman" w:cs="Times New Roman"/>
          <w:sz w:val="20"/>
          <w:szCs w:val="20"/>
          <w:lang w:val="ro-RO"/>
        </w:rPr>
        <w:t>)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, </w:t>
      </w:r>
      <w:proofErr w:type="spellStart"/>
      <w:r w:rsidRPr="00310FF7">
        <w:rPr>
          <w:rFonts w:ascii="Times New Roman" w:hAnsi="Times New Roman" w:cs="Times New Roman"/>
          <w:sz w:val="20"/>
          <w:szCs w:val="20"/>
          <w:lang w:val="ro-RO"/>
        </w:rPr>
        <w:t>id</w:t>
      </w:r>
      <w:r>
        <w:rPr>
          <w:rFonts w:ascii="Times New Roman" w:hAnsi="Times New Roman" w:cs="Times New Roman"/>
          <w:sz w:val="20"/>
          <w:szCs w:val="20"/>
          <w:lang w:val="ro-RO"/>
        </w:rPr>
        <w:t>Client</w:t>
      </w:r>
      <w:proofErr w:type="spellEnd"/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(care </w:t>
      </w:r>
      <w:proofErr w:type="spellStart"/>
      <w:r w:rsidRPr="00310FF7"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310FF7">
        <w:rPr>
          <w:rFonts w:ascii="Times New Roman" w:hAnsi="Times New Roman" w:cs="Times New Roman"/>
          <w:sz w:val="20"/>
          <w:szCs w:val="20"/>
          <w:lang w:val="ro-RO"/>
        </w:rPr>
        <w:t>id</w:t>
      </w:r>
      <w:proofErr w:type="spellEnd"/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-ul </w:t>
      </w:r>
      <w:r>
        <w:rPr>
          <w:rFonts w:ascii="Times New Roman" w:hAnsi="Times New Roman" w:cs="Times New Roman"/>
          <w:sz w:val="20"/>
          <w:szCs w:val="20"/>
          <w:lang w:val="ro-RO"/>
        </w:rPr>
        <w:t>clientului care comanda</w:t>
      </w:r>
      <w:r w:rsidRPr="00310FF7">
        <w:rPr>
          <w:rFonts w:ascii="Times New Roman" w:hAnsi="Times New Roman" w:cs="Times New Roman"/>
          <w:sz w:val="20"/>
          <w:szCs w:val="20"/>
          <w:lang w:val="ro-RO"/>
        </w:rPr>
        <w:t>)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 w:rsidRPr="00310FF7">
        <w:rPr>
          <w:rFonts w:ascii="Times New Roman" w:hAnsi="Times New Roman" w:cs="Times New Roman"/>
          <w:sz w:val="20"/>
          <w:szCs w:val="20"/>
          <w:lang w:val="ro-RO"/>
        </w:rPr>
        <w:t>id</w:t>
      </w:r>
      <w:r>
        <w:rPr>
          <w:rFonts w:ascii="Times New Roman" w:hAnsi="Times New Roman" w:cs="Times New Roman"/>
          <w:sz w:val="20"/>
          <w:szCs w:val="20"/>
          <w:lang w:val="ro-RO"/>
        </w:rPr>
        <w:t>Product</w:t>
      </w:r>
      <w:proofErr w:type="spellEnd"/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(care </w:t>
      </w:r>
      <w:proofErr w:type="spellStart"/>
      <w:r w:rsidRPr="00310FF7"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Pr="00310FF7">
        <w:rPr>
          <w:rFonts w:ascii="Times New Roman" w:hAnsi="Times New Roman" w:cs="Times New Roman"/>
          <w:sz w:val="20"/>
          <w:szCs w:val="20"/>
          <w:lang w:val="ro-RO"/>
        </w:rPr>
        <w:t>id</w:t>
      </w:r>
      <w:proofErr w:type="spellEnd"/>
      <w:r w:rsidRPr="00310FF7">
        <w:rPr>
          <w:rFonts w:ascii="Times New Roman" w:hAnsi="Times New Roman" w:cs="Times New Roman"/>
          <w:sz w:val="20"/>
          <w:szCs w:val="20"/>
          <w:lang w:val="ro-RO"/>
        </w:rPr>
        <w:t xml:space="preserve"> -ul </w:t>
      </w:r>
      <w:r>
        <w:rPr>
          <w:rFonts w:ascii="Times New Roman" w:hAnsi="Times New Roman" w:cs="Times New Roman"/>
          <w:sz w:val="20"/>
          <w:szCs w:val="20"/>
          <w:lang w:val="ro-RO"/>
        </w:rPr>
        <w:t>produsului comandat</w:t>
      </w:r>
      <w:r w:rsidRPr="00310FF7">
        <w:rPr>
          <w:rFonts w:ascii="Times New Roman" w:hAnsi="Times New Roman" w:cs="Times New Roman"/>
          <w:sz w:val="20"/>
          <w:szCs w:val="20"/>
          <w:lang w:val="ro-RO"/>
        </w:rPr>
        <w:t>)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quantity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(</w:t>
      </w:r>
      <w:r w:rsidR="007819D7">
        <w:rPr>
          <w:rFonts w:ascii="Times New Roman" w:hAnsi="Times New Roman" w:cs="Times New Roman"/>
          <w:sz w:val="20"/>
          <w:szCs w:val="20"/>
          <w:lang w:val="ro-RO"/>
        </w:rPr>
        <w:t xml:space="preserve">care </w:t>
      </w:r>
      <w:proofErr w:type="spellStart"/>
      <w:r w:rsidR="007819D7"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 w:rsidR="007819D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cantitatea </w:t>
      </w:r>
      <w:r w:rsidR="007819D7">
        <w:rPr>
          <w:rFonts w:ascii="Times New Roman" w:hAnsi="Times New Roman" w:cs="Times New Roman"/>
          <w:sz w:val="20"/>
          <w:szCs w:val="20"/>
          <w:lang w:val="ro-RO"/>
        </w:rPr>
        <w:t>de produs solicitata de client</w:t>
      </w:r>
      <w:r>
        <w:rPr>
          <w:rFonts w:ascii="Times New Roman" w:hAnsi="Times New Roman" w:cs="Times New Roman"/>
          <w:sz w:val="20"/>
          <w:szCs w:val="20"/>
          <w:lang w:val="ro-RO"/>
        </w:rPr>
        <w:t>)</w:t>
      </w:r>
      <w:r w:rsidRPr="00310FF7">
        <w:rPr>
          <w:rFonts w:ascii="Times New Roman" w:hAnsi="Times New Roman" w:cs="Times New Roman"/>
          <w:sz w:val="20"/>
          <w:szCs w:val="20"/>
          <w:lang w:val="ro-RO"/>
        </w:rPr>
        <w:t>. De asemenea, s-au generat getter-ele si sette</w:t>
      </w:r>
      <w:r>
        <w:rPr>
          <w:rFonts w:ascii="Times New Roman" w:hAnsi="Times New Roman" w:cs="Times New Roman"/>
          <w:sz w:val="20"/>
          <w:szCs w:val="20"/>
          <w:lang w:val="ro-RO"/>
        </w:rPr>
        <w:t>r</w:t>
      </w:r>
      <w:r w:rsidRPr="00310FF7">
        <w:rPr>
          <w:rFonts w:ascii="Times New Roman" w:hAnsi="Times New Roman" w:cs="Times New Roman"/>
          <w:sz w:val="20"/>
          <w:szCs w:val="20"/>
          <w:lang w:val="ro-RO"/>
        </w:rPr>
        <w:t>-ele necesare.</w:t>
      </w:r>
    </w:p>
    <w:p w14:paraId="22BB3930" w14:textId="1717C2E8" w:rsidR="00C86A0C" w:rsidRPr="00657D1E" w:rsidRDefault="00C86A0C" w:rsidP="00C86A0C">
      <w:pPr>
        <w:ind w:firstLine="720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lastRenderedPageBreak/>
        <w:t xml:space="preserve">Pachetul </w:t>
      </w:r>
      <w:proofErr w:type="spellStart"/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presentation</w:t>
      </w:r>
      <w:proofErr w:type="spellEnd"/>
    </w:p>
    <w:p w14:paraId="58C2AA79" w14:textId="62D43F3C" w:rsidR="00BD29A7" w:rsidRPr="00BD29A7" w:rsidRDefault="006004E9" w:rsidP="00BD29A7">
      <w:pPr>
        <w:ind w:left="698"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Pachetul </w:t>
      </w:r>
      <w:proofErr w:type="spellStart"/>
      <w:r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presentation</w:t>
      </w:r>
      <w:proofErr w:type="spellEnd"/>
      <w:r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contine</w:t>
      </w:r>
      <w:proofErr w:type="spellEnd"/>
      <w:r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partea de </w:t>
      </w:r>
      <w:proofErr w:type="spellStart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interfata</w:t>
      </w:r>
      <w:proofErr w:type="spellEnd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grafica si </w:t>
      </w:r>
      <w:proofErr w:type="spellStart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actionListeneri</w:t>
      </w:r>
      <w:proofErr w:type="spellEnd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cu clasele: </w:t>
      </w:r>
      <w:proofErr w:type="spellStart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MainGui</w:t>
      </w:r>
      <w:proofErr w:type="spellEnd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(</w:t>
      </w:r>
      <w:proofErr w:type="spellStart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frame</w:t>
      </w:r>
      <w:proofErr w:type="spellEnd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principal) si </w:t>
      </w:r>
      <w:proofErr w:type="spellStart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ClientGui</w:t>
      </w:r>
      <w:proofErr w:type="spellEnd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</w:t>
      </w:r>
      <w:proofErr w:type="spellStart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ProductGui</w:t>
      </w:r>
      <w:proofErr w:type="spellEnd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</w:t>
      </w:r>
      <w:proofErr w:type="spellStart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OrderGui</w:t>
      </w:r>
      <w:proofErr w:type="spellEnd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(</w:t>
      </w:r>
      <w:proofErr w:type="spellStart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frame</w:t>
      </w:r>
      <w:proofErr w:type="spellEnd"/>
      <w:r w:rsidR="00BD29A7" w:rsidRPr="00BD29A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-uri secundare).</w:t>
      </w:r>
    </w:p>
    <w:p w14:paraId="5D958670" w14:textId="21EB7B1C" w:rsidR="000253D6" w:rsidRDefault="000253D6" w:rsidP="00BD29A7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 w:rsidR="00BD29A7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proofErr w:type="spellStart"/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MainGui</w:t>
      </w:r>
      <w:proofErr w:type="spellEnd"/>
    </w:p>
    <w:p w14:paraId="61DE994B" w14:textId="672DD5AC" w:rsidR="00D50A0F" w:rsidRPr="00CA24C6" w:rsidRDefault="00D50A0F" w:rsidP="00BD29A7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proofErr w:type="spellStart"/>
      <w:r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MainGui</w:t>
      </w:r>
      <w:proofErr w:type="spellEnd"/>
      <w:r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e </w:t>
      </w:r>
      <w:proofErr w:type="spellStart"/>
      <w:r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frame-ul</w:t>
      </w:r>
      <w:proofErr w:type="spellEnd"/>
      <w:r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prinicpal</w:t>
      </w:r>
      <w:proofErr w:type="spellEnd"/>
      <w:r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al proiectului si </w:t>
      </w:r>
      <w:proofErr w:type="spellStart"/>
      <w:r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contine</w:t>
      </w:r>
      <w:proofErr w:type="spellEnd"/>
      <w:r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117362"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3 butoane, care deschid </w:t>
      </w:r>
      <w:proofErr w:type="spellStart"/>
      <w:r w:rsidR="00117362"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frame</w:t>
      </w:r>
      <w:proofErr w:type="spellEnd"/>
      <w:r w:rsidR="00117362"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-uri</w:t>
      </w:r>
      <w:r w:rsidR="00CA24C6"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separate,</w:t>
      </w:r>
      <w:r w:rsidR="00117362"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CA24C6"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pentru prelucrarea tabelelor</w:t>
      </w:r>
      <w:r w:rsidR="00117362"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din baza de date (client, </w:t>
      </w:r>
      <w:proofErr w:type="spellStart"/>
      <w:r w:rsidR="00117362"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order</w:t>
      </w:r>
      <w:proofErr w:type="spellEnd"/>
      <w:r w:rsidR="00117362"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, product)</w:t>
      </w:r>
      <w:r w:rsidR="00CA24C6" w:rsidRPr="00CA24C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.</w:t>
      </w:r>
    </w:p>
    <w:p w14:paraId="7232C585" w14:textId="6026EF45" w:rsidR="00C86A0C" w:rsidRDefault="00C86A0C" w:rsidP="00C86A0C">
      <w:pPr>
        <w:ind w:left="709" w:firstLine="709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proofErr w:type="spellStart"/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Client</w:t>
      </w:r>
      <w:r w:rsidR="000253D6"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Gui</w:t>
      </w:r>
      <w:proofErr w:type="spellEnd"/>
    </w:p>
    <w:p w14:paraId="50B62626" w14:textId="646B066B" w:rsidR="00E564DE" w:rsidRPr="008B3948" w:rsidRDefault="00E564DE" w:rsidP="00E564DE">
      <w:pPr>
        <w:jc w:val="both"/>
        <w:rPr>
          <w:ins w:id="2" w:author="Deni Dunca" w:date="2021-04-14T12:47:00Z"/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In </w:t>
      </w:r>
      <w:proofErr w:type="spellStart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ClientGui</w:t>
      </w:r>
      <w:proofErr w:type="spellEnd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se po</w:t>
      </w:r>
      <w:r w:rsid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t</w:t>
      </w:r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insera, </w:t>
      </w:r>
      <w:proofErr w:type="spellStart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sterge</w:t>
      </w:r>
      <w:proofErr w:type="spellEnd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si </w:t>
      </w:r>
      <w:proofErr w:type="spellStart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updata</w:t>
      </w:r>
      <w:proofErr w:type="spellEnd"/>
      <w:r w:rsid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 w:rsid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informatii</w:t>
      </w:r>
      <w:proofErr w:type="spellEnd"/>
      <w:r w:rsid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despre</w:t>
      </w:r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un client, cat si </w:t>
      </w:r>
      <w:r w:rsidR="009C1B14"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vizualiza </w:t>
      </w:r>
      <w:r w:rsidR="008B3948"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ce avem in tabelul client al </w:t>
      </w:r>
      <w:r w:rsidR="009C1B14"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bazei de date </w:t>
      </w:r>
      <w:proofErr w:type="spellStart"/>
      <w:r w:rsidR="008B3948"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apasand</w:t>
      </w:r>
      <w:proofErr w:type="spellEnd"/>
      <w:r w:rsidR="008B3948"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butonul select (care deschide un </w:t>
      </w:r>
      <w:proofErr w:type="spellStart"/>
      <w:r w:rsidR="008B3948"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frame</w:t>
      </w:r>
      <w:proofErr w:type="spellEnd"/>
      <w:r w:rsidR="008B3948"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care </w:t>
      </w:r>
      <w:proofErr w:type="spellStart"/>
      <w:r w:rsidR="008B3948"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contine</w:t>
      </w:r>
      <w:proofErr w:type="spellEnd"/>
      <w:r w:rsidR="008B3948"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tabelul).</w:t>
      </w:r>
    </w:p>
    <w:p w14:paraId="20D065BF" w14:textId="4C1E0BBE" w:rsidR="00C86A0C" w:rsidRDefault="00C86A0C" w:rsidP="00C86A0C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proofErr w:type="spellStart"/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Product</w:t>
      </w:r>
      <w:r w:rsidR="000253D6"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Gui</w:t>
      </w:r>
      <w:proofErr w:type="spellEnd"/>
    </w:p>
    <w:p w14:paraId="5AAE31EA" w14:textId="78E21607" w:rsidR="003B0287" w:rsidRPr="003B0287" w:rsidRDefault="003B0287" w:rsidP="00C86A0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Product</w:t>
      </w:r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Gui</w:t>
      </w:r>
      <w:proofErr w:type="spellEnd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se po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t</w:t>
      </w:r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insera, </w:t>
      </w:r>
      <w:proofErr w:type="spellStart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sterge</w:t>
      </w:r>
      <w:proofErr w:type="spellEnd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si </w:t>
      </w:r>
      <w:proofErr w:type="spellStart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updata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informatii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despre</w:t>
      </w:r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un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produs</w:t>
      </w:r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cat si vizualiza ce avem in tabelul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product</w:t>
      </w:r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al bazei de date </w:t>
      </w:r>
      <w:proofErr w:type="spellStart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apasand</w:t>
      </w:r>
      <w:proofErr w:type="spellEnd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butonul select .</w:t>
      </w:r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</w:p>
    <w:p w14:paraId="75DC0F8C" w14:textId="0BFBEC8A" w:rsidR="00C86A0C" w:rsidRPr="00657D1E" w:rsidRDefault="00C86A0C" w:rsidP="00C86A0C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proofErr w:type="spellStart"/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Order</w:t>
      </w:r>
      <w:r w:rsidR="000253D6"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Gui</w:t>
      </w:r>
      <w:proofErr w:type="spellEnd"/>
    </w:p>
    <w:p w14:paraId="75DB09D2" w14:textId="1473FE9C" w:rsidR="000253D6" w:rsidRDefault="003B0287" w:rsidP="00C86A0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In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Order</w:t>
      </w:r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Gui</w:t>
      </w:r>
      <w:proofErr w:type="spellEnd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se po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t</w:t>
      </w:r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insera, </w:t>
      </w:r>
      <w:proofErr w:type="spellStart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sterge</w:t>
      </w:r>
      <w:proofErr w:type="spellEnd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si </w:t>
      </w:r>
      <w:proofErr w:type="spellStart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updata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informatii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despre</w:t>
      </w:r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o comanda</w:t>
      </w:r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cat si vizualiza ce avem in tabelul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order</w:t>
      </w:r>
      <w:proofErr w:type="spellEnd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al bazei de date </w:t>
      </w:r>
      <w:proofErr w:type="spellStart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apasand</w:t>
      </w:r>
      <w:proofErr w:type="spellEnd"/>
      <w:r w:rsidRPr="008B3948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butonul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select.</w:t>
      </w:r>
    </w:p>
    <w:p w14:paraId="169583FB" w14:textId="77777777" w:rsidR="003B0287" w:rsidRPr="003B0287" w:rsidRDefault="003B0287" w:rsidP="00C86A0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3B013F1A" w14:textId="6DFE4005" w:rsidR="00E21E81" w:rsidRPr="00657D1E" w:rsidRDefault="00E21E81" w:rsidP="008B3F95">
      <w:pPr>
        <w:ind w:firstLine="720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 xml:space="preserve">Pachetul </w:t>
      </w:r>
      <w:proofErr w:type="spellStart"/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connection</w:t>
      </w:r>
      <w:proofErr w:type="spellEnd"/>
    </w:p>
    <w:p w14:paraId="1620715C" w14:textId="6AD9CF2B" w:rsidR="00E21E81" w:rsidRPr="00657D1E" w:rsidRDefault="000253D6" w:rsidP="00E21E81">
      <w:pPr>
        <w:ind w:firstLine="720"/>
        <w:jc w:val="both"/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</w:pPr>
      <w:r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ab/>
      </w:r>
      <w:proofErr w:type="spellStart"/>
      <w:r w:rsidR="00E21E81" w:rsidRPr="00657D1E">
        <w:rPr>
          <w:rFonts w:ascii="Times New Roman" w:hAnsi="Times New Roman" w:cs="Times New Roman"/>
          <w:b/>
          <w:bCs/>
          <w:color w:val="2F5496" w:themeColor="accent1" w:themeShade="BF"/>
          <w:lang w:val="ro-RO"/>
        </w:rPr>
        <w:t>ConnectionFactory</w:t>
      </w:r>
      <w:proofErr w:type="spellEnd"/>
    </w:p>
    <w:p w14:paraId="1A8EF6C4" w14:textId="7A154505" w:rsidR="0037586C" w:rsidRPr="008B3F95" w:rsidRDefault="008B3F95" w:rsidP="008B3F95">
      <w:pPr>
        <w:tabs>
          <w:tab w:val="left" w:pos="3696"/>
        </w:tabs>
        <w:spacing w:after="160" w:line="25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C</w:t>
      </w:r>
      <w:r w:rsidRPr="000B5635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lasa </w:t>
      </w:r>
      <w:proofErr w:type="spellStart"/>
      <w:r w:rsidRPr="000B5635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ConnectionFactory</w:t>
      </w:r>
      <w:proofErr w:type="spellEnd"/>
      <w:r w:rsidRPr="000B5635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realizează conexiunea la baza de date folosind o singură instanță de obiect </w:t>
      </w:r>
      <w:proofErr w:type="spellStart"/>
      <w:r w:rsidRPr="000B5635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Connection</w:t>
      </w:r>
      <w:proofErr w:type="spellEnd"/>
      <w:r w:rsidRPr="000B5635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, prin implementarea modelului arhitectural </w:t>
      </w:r>
      <w:proofErr w:type="spellStart"/>
      <w:r w:rsidRPr="000B5635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Singleton</w:t>
      </w:r>
      <w:proofErr w:type="spellEnd"/>
      <w:r w:rsidR="005D15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5D155A" w:rsidRPr="005D155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Pattern</w:t>
      </w:r>
      <w:r w:rsidRPr="000B5635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. </w:t>
      </w:r>
      <w:r w:rsidRPr="000B5635">
        <w:rPr>
          <w:rFonts w:ascii="Times New Roman" w:hAnsi="Times New Roman" w:cs="Times New Roman"/>
          <w:sz w:val="20"/>
          <w:szCs w:val="20"/>
          <w:lang w:val="ro-RO"/>
        </w:rPr>
        <w:t xml:space="preserve">Prin clasa de </w:t>
      </w:r>
      <w:proofErr w:type="spellStart"/>
      <w:r w:rsidRPr="000B5635">
        <w:rPr>
          <w:rFonts w:ascii="Times New Roman" w:hAnsi="Times New Roman" w:cs="Times New Roman"/>
          <w:sz w:val="20"/>
          <w:szCs w:val="20"/>
          <w:lang w:val="ro-RO"/>
        </w:rPr>
        <w:t>connection</w:t>
      </w:r>
      <w:proofErr w:type="spellEnd"/>
      <w:r w:rsidRPr="000B5635">
        <w:rPr>
          <w:rFonts w:ascii="Times New Roman" w:hAnsi="Times New Roman" w:cs="Times New Roman"/>
          <w:sz w:val="20"/>
          <w:szCs w:val="20"/>
          <w:lang w:val="ro-RO"/>
        </w:rPr>
        <w:t xml:space="preserve"> se </w:t>
      </w:r>
      <w:proofErr w:type="spellStart"/>
      <w:r w:rsidRPr="000B5635">
        <w:rPr>
          <w:rFonts w:ascii="Times New Roman" w:hAnsi="Times New Roman" w:cs="Times New Roman"/>
          <w:sz w:val="20"/>
          <w:szCs w:val="20"/>
          <w:lang w:val="ro-RO"/>
        </w:rPr>
        <w:t>realizeaza</w:t>
      </w:r>
      <w:proofErr w:type="spellEnd"/>
      <w:r w:rsidRPr="000B5635">
        <w:rPr>
          <w:rFonts w:ascii="Times New Roman" w:hAnsi="Times New Roman" w:cs="Times New Roman"/>
          <w:sz w:val="20"/>
          <w:szCs w:val="20"/>
          <w:lang w:val="ro-RO"/>
        </w:rPr>
        <w:t xml:space="preserve"> conectarea cu baza de datele si toate </w:t>
      </w:r>
      <w:proofErr w:type="spellStart"/>
      <w:r w:rsidRPr="000B5635">
        <w:rPr>
          <w:rFonts w:ascii="Times New Roman" w:hAnsi="Times New Roman" w:cs="Times New Roman"/>
          <w:sz w:val="20"/>
          <w:szCs w:val="20"/>
          <w:lang w:val="ro-RO"/>
        </w:rPr>
        <w:t>informatiile</w:t>
      </w:r>
      <w:proofErr w:type="spellEnd"/>
      <w:r w:rsidRPr="000B5635">
        <w:rPr>
          <w:rFonts w:ascii="Times New Roman" w:hAnsi="Times New Roman" w:cs="Times New Roman"/>
          <w:sz w:val="20"/>
          <w:szCs w:val="20"/>
          <w:lang w:val="ro-RO"/>
        </w:rPr>
        <w:t xml:space="preserve"> deja introduse.</w:t>
      </w:r>
    </w:p>
    <w:p w14:paraId="3C83C137" w14:textId="5C901087" w:rsidR="002534BB" w:rsidRPr="00E21E81" w:rsidRDefault="002534BB" w:rsidP="00E21E81">
      <w:pPr>
        <w:ind w:firstLine="709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E21E81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ro-RO"/>
        </w:rPr>
        <w:t xml:space="preserve">Clasa </w:t>
      </w:r>
      <w:proofErr w:type="spellStart"/>
      <w:r w:rsidRPr="00E21E81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ro-RO"/>
        </w:rPr>
        <w:t>MainClass</w:t>
      </w:r>
      <w:proofErr w:type="spellEnd"/>
      <w:r w:rsidRPr="00E21E81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ro-RO"/>
        </w:rPr>
        <w:t xml:space="preserve"> :</w:t>
      </w:r>
      <w:r w:rsidRPr="00E21E81">
        <w:rPr>
          <w:rFonts w:ascii="Times New Roman" w:hAnsi="Times New Roman" w:cs="Times New Roman"/>
          <w:b/>
          <w:bCs/>
          <w:color w:val="BF0041"/>
          <w:lang w:val="ro-RO"/>
        </w:rPr>
        <w:t xml:space="preserve"> </w:t>
      </w:r>
    </w:p>
    <w:p w14:paraId="22C46370" w14:textId="1CA4A8C3" w:rsidR="00255017" w:rsidRDefault="002534BB" w:rsidP="00BA717C">
      <w:pPr>
        <w:pStyle w:val="Listparagraf"/>
        <w:ind w:left="142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2534BB">
        <w:rPr>
          <w:rFonts w:ascii="Times New Roman" w:hAnsi="Times New Roman" w:cs="Times New Roman"/>
          <w:sz w:val="20"/>
          <w:szCs w:val="20"/>
          <w:lang w:val="ro-RO"/>
        </w:rPr>
        <w:t xml:space="preserve">In clasa </w:t>
      </w:r>
      <w:proofErr w:type="spellStart"/>
      <w:r w:rsidRPr="002534BB">
        <w:rPr>
          <w:rFonts w:ascii="Times New Roman" w:hAnsi="Times New Roman" w:cs="Times New Roman"/>
          <w:sz w:val="20"/>
          <w:szCs w:val="20"/>
          <w:lang w:val="ro-RO"/>
        </w:rPr>
        <w:t>MainClass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56461">
        <w:rPr>
          <w:rFonts w:ascii="Times New Roman" w:hAnsi="Times New Roman" w:cs="Times New Roman"/>
          <w:sz w:val="20"/>
          <w:szCs w:val="20"/>
          <w:lang w:val="ro-RO"/>
        </w:rPr>
        <w:t xml:space="preserve">am creat </w:t>
      </w:r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si </w:t>
      </w:r>
      <w:proofErr w:type="spellStart"/>
      <w:r w:rsidR="00BA717C">
        <w:rPr>
          <w:rFonts w:ascii="Times New Roman" w:hAnsi="Times New Roman" w:cs="Times New Roman"/>
          <w:sz w:val="20"/>
          <w:szCs w:val="20"/>
          <w:lang w:val="ro-RO"/>
        </w:rPr>
        <w:t>instantiat</w:t>
      </w:r>
      <w:proofErr w:type="spellEnd"/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 un obiect de tip </w:t>
      </w:r>
      <w:proofErr w:type="spellStart"/>
      <w:r w:rsidR="00BA717C">
        <w:rPr>
          <w:rFonts w:ascii="Times New Roman" w:hAnsi="Times New Roman" w:cs="Times New Roman"/>
          <w:sz w:val="20"/>
          <w:szCs w:val="20"/>
          <w:lang w:val="ro-RO"/>
        </w:rPr>
        <w:t>gui</w:t>
      </w:r>
      <w:proofErr w:type="spellEnd"/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 , care </w:t>
      </w:r>
      <w:proofErr w:type="spellStart"/>
      <w:r w:rsidR="00BA717C">
        <w:rPr>
          <w:rFonts w:ascii="Times New Roman" w:hAnsi="Times New Roman" w:cs="Times New Roman"/>
          <w:sz w:val="20"/>
          <w:szCs w:val="20"/>
          <w:lang w:val="ro-RO"/>
        </w:rPr>
        <w:t>reprezinta</w:t>
      </w:r>
      <w:proofErr w:type="spellEnd"/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BA717C"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 grafica</w:t>
      </w:r>
      <w:r w:rsidR="00150611">
        <w:rPr>
          <w:rFonts w:ascii="Times New Roman" w:hAnsi="Times New Roman" w:cs="Times New Roman"/>
          <w:sz w:val="20"/>
          <w:szCs w:val="20"/>
          <w:lang w:val="ro-RO"/>
        </w:rPr>
        <w:t xml:space="preserve"> principala</w:t>
      </w:r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 in care </w:t>
      </w:r>
      <w:proofErr w:type="spellStart"/>
      <w:r w:rsidR="00BA717C">
        <w:rPr>
          <w:rFonts w:ascii="Times New Roman" w:hAnsi="Times New Roman" w:cs="Times New Roman"/>
          <w:sz w:val="20"/>
          <w:szCs w:val="20"/>
          <w:lang w:val="ro-RO"/>
        </w:rPr>
        <w:t>user</w:t>
      </w:r>
      <w:proofErr w:type="spellEnd"/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 -</w:t>
      </w:r>
      <w:proofErr w:type="spellStart"/>
      <w:r w:rsidR="00BA717C">
        <w:rPr>
          <w:rFonts w:ascii="Times New Roman" w:hAnsi="Times New Roman" w:cs="Times New Roman"/>
          <w:sz w:val="20"/>
          <w:szCs w:val="20"/>
          <w:lang w:val="ro-RO"/>
        </w:rPr>
        <w:t>ul</w:t>
      </w:r>
      <w:proofErr w:type="spellEnd"/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150611">
        <w:rPr>
          <w:rFonts w:ascii="Times New Roman" w:hAnsi="Times New Roman" w:cs="Times New Roman"/>
          <w:sz w:val="20"/>
          <w:szCs w:val="20"/>
          <w:lang w:val="ro-RO"/>
        </w:rPr>
        <w:t>urmeaza</w:t>
      </w:r>
      <w:proofErr w:type="spellEnd"/>
      <w:r w:rsidR="00150611">
        <w:rPr>
          <w:rFonts w:ascii="Times New Roman" w:hAnsi="Times New Roman" w:cs="Times New Roman"/>
          <w:sz w:val="20"/>
          <w:szCs w:val="20"/>
          <w:lang w:val="ro-RO"/>
        </w:rPr>
        <w:t xml:space="preserve"> sa </w:t>
      </w:r>
      <w:proofErr w:type="spellStart"/>
      <w:r w:rsidR="00150611">
        <w:rPr>
          <w:rFonts w:ascii="Times New Roman" w:hAnsi="Times New Roman" w:cs="Times New Roman"/>
          <w:sz w:val="20"/>
          <w:szCs w:val="20"/>
          <w:lang w:val="ro-RO"/>
        </w:rPr>
        <w:t>aleaga</w:t>
      </w:r>
      <w:proofErr w:type="spellEnd"/>
      <w:r w:rsidR="0015061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8E5D91">
        <w:rPr>
          <w:rFonts w:ascii="Times New Roman" w:hAnsi="Times New Roman" w:cs="Times New Roman"/>
          <w:sz w:val="20"/>
          <w:szCs w:val="20"/>
          <w:lang w:val="ro-RO"/>
        </w:rPr>
        <w:t xml:space="preserve">ce tabel </w:t>
      </w:r>
      <w:proofErr w:type="spellStart"/>
      <w:r w:rsidR="008E5D91">
        <w:rPr>
          <w:rFonts w:ascii="Times New Roman" w:hAnsi="Times New Roman" w:cs="Times New Roman"/>
          <w:sz w:val="20"/>
          <w:szCs w:val="20"/>
          <w:lang w:val="ro-RO"/>
        </w:rPr>
        <w:t>doreste</w:t>
      </w:r>
      <w:proofErr w:type="spellEnd"/>
      <w:r w:rsidR="008E5D91">
        <w:rPr>
          <w:rFonts w:ascii="Times New Roman" w:hAnsi="Times New Roman" w:cs="Times New Roman"/>
          <w:sz w:val="20"/>
          <w:szCs w:val="20"/>
          <w:lang w:val="ro-RO"/>
        </w:rPr>
        <w:t xml:space="preserve"> a vizualiza</w:t>
      </w:r>
      <w:r w:rsidR="00E21E81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6D9AF101" w14:textId="77777777" w:rsidR="008A5CD3" w:rsidRPr="002534BB" w:rsidRDefault="008A5CD3" w:rsidP="00BA717C">
      <w:pPr>
        <w:pStyle w:val="Listparagraf"/>
        <w:ind w:left="1429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407DC7E7" w14:textId="4872328E" w:rsidR="00A10F83" w:rsidRPr="0078277E" w:rsidRDefault="00341E17" w:rsidP="003F7447">
      <w:pPr>
        <w:pStyle w:val="Standard"/>
        <w:ind w:firstLine="709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78277E">
        <w:rPr>
          <w:rFonts w:ascii="Times New Roman" w:hAnsi="Times New Roman" w:cs="Times New Roman"/>
          <w:b/>
          <w:bCs/>
          <w:color w:val="BF0041"/>
          <w:lang w:val="ro-RO"/>
        </w:rPr>
        <w:t>Rezultate:</w:t>
      </w:r>
    </w:p>
    <w:p w14:paraId="0E7C18C9" w14:textId="78DDD066" w:rsidR="00657D1E" w:rsidRPr="00A10F83" w:rsidRDefault="00A10F83" w:rsidP="00A10F83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002E7A">
        <w:rPr>
          <w:rFonts w:ascii="Times New Roman" w:hAnsi="Times New Roman" w:cs="Times New Roman"/>
          <w:sz w:val="20"/>
          <w:szCs w:val="20"/>
          <w:lang w:val="ro-RO"/>
        </w:rPr>
        <w:t xml:space="preserve">După rezolvarea </w:t>
      </w:r>
      <w:r w:rsidR="007153DB">
        <w:rPr>
          <w:rFonts w:ascii="Times New Roman" w:hAnsi="Times New Roman" w:cs="Times New Roman"/>
          <w:sz w:val="20"/>
          <w:szCs w:val="20"/>
          <w:lang w:val="ro-RO"/>
        </w:rPr>
        <w:t>erorilor</w:t>
      </w:r>
      <w:r w:rsidRPr="00002E7A">
        <w:rPr>
          <w:rFonts w:ascii="Times New Roman" w:hAnsi="Times New Roman" w:cs="Times New Roman"/>
          <w:sz w:val="20"/>
          <w:szCs w:val="20"/>
          <w:lang w:val="ro-RO"/>
        </w:rPr>
        <w:t xml:space="preserve"> din cod și ajungerea la </w:t>
      </w:r>
      <w:r w:rsidR="007153DB">
        <w:rPr>
          <w:rFonts w:ascii="Times New Roman" w:hAnsi="Times New Roman" w:cs="Times New Roman"/>
          <w:sz w:val="20"/>
          <w:szCs w:val="20"/>
          <w:lang w:val="ro-RO"/>
        </w:rPr>
        <w:t>forma</w:t>
      </w:r>
      <w:r w:rsidRPr="00002E7A">
        <w:rPr>
          <w:rFonts w:ascii="Times New Roman" w:hAnsi="Times New Roman" w:cs="Times New Roman"/>
          <w:sz w:val="20"/>
          <w:szCs w:val="20"/>
          <w:lang w:val="ro-RO"/>
        </w:rPr>
        <w:t xml:space="preserve"> final</w:t>
      </w:r>
      <w:r w:rsidR="007153DB">
        <w:rPr>
          <w:rFonts w:ascii="Times New Roman" w:hAnsi="Times New Roman" w:cs="Times New Roman"/>
          <w:sz w:val="20"/>
          <w:szCs w:val="20"/>
          <w:lang w:val="ro-RO"/>
        </w:rPr>
        <w:t>a a proiectului,</w:t>
      </w:r>
      <w:r w:rsidRPr="00002E7A">
        <w:rPr>
          <w:rFonts w:ascii="Times New Roman" w:hAnsi="Times New Roman" w:cs="Times New Roman"/>
          <w:sz w:val="20"/>
          <w:szCs w:val="20"/>
          <w:lang w:val="ro-RO"/>
        </w:rPr>
        <w:t xml:space="preserve"> am testat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introducand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modificand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E65DC">
        <w:rPr>
          <w:rFonts w:ascii="Times New Roman" w:hAnsi="Times New Roman" w:cs="Times New Roman"/>
          <w:sz w:val="20"/>
          <w:szCs w:val="20"/>
          <w:lang w:val="ro-RO"/>
        </w:rPr>
        <w:t xml:space="preserve">date </w:t>
      </w:r>
      <w:r w:rsidR="000F1686">
        <w:rPr>
          <w:rFonts w:ascii="Times New Roman" w:hAnsi="Times New Roman" w:cs="Times New Roman"/>
          <w:sz w:val="20"/>
          <w:szCs w:val="20"/>
          <w:lang w:val="ro-RO"/>
        </w:rPr>
        <w:t xml:space="preserve">despre </w:t>
      </w:r>
      <w:proofErr w:type="spellStart"/>
      <w:r w:rsidR="006E65DC">
        <w:rPr>
          <w:rFonts w:ascii="Times New Roman" w:hAnsi="Times New Roman" w:cs="Times New Roman"/>
          <w:sz w:val="20"/>
          <w:szCs w:val="20"/>
          <w:lang w:val="ro-RO"/>
        </w:rPr>
        <w:t>clienti</w:t>
      </w:r>
      <w:proofErr w:type="spellEnd"/>
      <w:r w:rsidR="006E65DC">
        <w:rPr>
          <w:rFonts w:ascii="Times New Roman" w:hAnsi="Times New Roman" w:cs="Times New Roman"/>
          <w:sz w:val="20"/>
          <w:szCs w:val="20"/>
          <w:lang w:val="ro-RO"/>
        </w:rPr>
        <w:t xml:space="preserve">, produse si comenzi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8C448B">
        <w:rPr>
          <w:rFonts w:ascii="Times New Roman" w:hAnsi="Times New Roman" w:cs="Times New Roman"/>
          <w:sz w:val="20"/>
          <w:szCs w:val="20"/>
          <w:lang w:val="ro-RO"/>
        </w:rPr>
        <w:t>In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fiecare tabela se pot verifica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de inserare, actualizare si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stergere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atat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pentru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cat si pentru produse si comenzi. Pentru fiecare comanda se poate observa </w:t>
      </w:r>
      <w:r w:rsidR="008C448B">
        <w:rPr>
          <w:rFonts w:ascii="Times New Roman" w:hAnsi="Times New Roman" w:cs="Times New Roman"/>
          <w:sz w:val="20"/>
          <w:szCs w:val="20"/>
          <w:lang w:val="ro-RO"/>
        </w:rPr>
        <w:t xml:space="preserve">faptul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ca in cazul in care se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insereaza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sau se face update la o comanda, iar cantitatea de produse introdusa nu e mai mica </w:t>
      </w:r>
      <w:proofErr w:type="spellStart"/>
      <w:r w:rsidR="008C448B">
        <w:rPr>
          <w:rFonts w:ascii="Times New Roman" w:hAnsi="Times New Roman" w:cs="Times New Roman"/>
          <w:sz w:val="20"/>
          <w:szCs w:val="20"/>
          <w:lang w:val="ro-RO"/>
        </w:rPr>
        <w:t>decat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cantitatea produselor din stoc atunci apare un mesaj de eroare care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anunta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ca </w:t>
      </w:r>
      <w:r w:rsidR="00994F60">
        <w:rPr>
          <w:rFonts w:ascii="Times New Roman" w:hAnsi="Times New Roman" w:cs="Times New Roman"/>
          <w:sz w:val="20"/>
          <w:szCs w:val="20"/>
          <w:lang w:val="ro-RO"/>
        </w:rPr>
        <w:t>nu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exista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atatea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produse in stoc. Un </w:t>
      </w:r>
      <w:r w:rsidR="00EB01D9">
        <w:rPr>
          <w:rFonts w:ascii="Times New Roman" w:hAnsi="Times New Roman" w:cs="Times New Roman"/>
          <w:sz w:val="20"/>
          <w:szCs w:val="20"/>
          <w:lang w:val="ro-RO"/>
        </w:rPr>
        <w:t>lucru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pe care l-as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ad</w:t>
      </w:r>
      <w:r w:rsidR="00EB01D9">
        <w:rPr>
          <w:rFonts w:ascii="Times New Roman" w:hAnsi="Times New Roman" w:cs="Times New Roman"/>
          <w:sz w:val="20"/>
          <w:szCs w:val="20"/>
          <w:lang w:val="ro-RO"/>
        </w:rPr>
        <w:t>auga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proiectului ar fi ca in loc 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trebuiasca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apas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pe butonul de </w:t>
      </w:r>
      <w:r w:rsidR="008C448B">
        <w:rPr>
          <w:rFonts w:ascii="Times New Roman" w:hAnsi="Times New Roman" w:cs="Times New Roman"/>
          <w:sz w:val="20"/>
          <w:szCs w:val="20"/>
          <w:lang w:val="ro-RO"/>
        </w:rPr>
        <w:t>Select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pentru a</w:t>
      </w:r>
      <w:r w:rsidR="00B3344B">
        <w:rPr>
          <w:rFonts w:ascii="Times New Roman" w:hAnsi="Times New Roman" w:cs="Times New Roman"/>
          <w:sz w:val="20"/>
          <w:szCs w:val="20"/>
          <w:lang w:val="ro-RO"/>
        </w:rPr>
        <w:t xml:space="preserve"> deschide un alt </w:t>
      </w:r>
      <w:proofErr w:type="spellStart"/>
      <w:r w:rsidR="00B3344B">
        <w:rPr>
          <w:rFonts w:ascii="Times New Roman" w:hAnsi="Times New Roman" w:cs="Times New Roman"/>
          <w:sz w:val="20"/>
          <w:szCs w:val="20"/>
          <w:lang w:val="ro-RO"/>
        </w:rPr>
        <w:t>frame</w:t>
      </w:r>
      <w:proofErr w:type="spellEnd"/>
      <w:r w:rsidR="00B3344B">
        <w:rPr>
          <w:rFonts w:ascii="Times New Roman" w:hAnsi="Times New Roman" w:cs="Times New Roman"/>
          <w:sz w:val="20"/>
          <w:szCs w:val="20"/>
          <w:lang w:val="ro-RO"/>
        </w:rPr>
        <w:t xml:space="preserve"> care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8C448B">
        <w:rPr>
          <w:rFonts w:ascii="Times New Roman" w:hAnsi="Times New Roman" w:cs="Times New Roman"/>
          <w:sz w:val="20"/>
          <w:szCs w:val="20"/>
          <w:lang w:val="ro-RO"/>
        </w:rPr>
        <w:t>afisa</w:t>
      </w:r>
      <w:r w:rsidR="00B3344B">
        <w:rPr>
          <w:rFonts w:ascii="Times New Roman" w:hAnsi="Times New Roman" w:cs="Times New Roman"/>
          <w:sz w:val="20"/>
          <w:szCs w:val="20"/>
          <w:lang w:val="ro-RO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tabel</w:t>
      </w:r>
      <w:r w:rsidR="008C448B">
        <w:rPr>
          <w:rFonts w:ascii="Times New Roman" w:hAnsi="Times New Roman" w:cs="Times New Roman"/>
          <w:sz w:val="20"/>
          <w:szCs w:val="20"/>
          <w:lang w:val="ro-RO"/>
        </w:rPr>
        <w:t>ul</w:t>
      </w:r>
      <w:r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EB01D9">
        <w:rPr>
          <w:rFonts w:ascii="Times New Roman" w:hAnsi="Times New Roman" w:cs="Times New Roman"/>
          <w:sz w:val="20"/>
          <w:szCs w:val="20"/>
          <w:lang w:val="ro-RO"/>
        </w:rPr>
        <w:t xml:space="preserve"> sa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fac </w:t>
      </w:r>
      <w:r w:rsidR="000048EC">
        <w:rPr>
          <w:rFonts w:ascii="Times New Roman" w:hAnsi="Times New Roman" w:cs="Times New Roman"/>
          <w:sz w:val="20"/>
          <w:szCs w:val="20"/>
          <w:lang w:val="ro-RO"/>
        </w:rPr>
        <w:t xml:space="preserve">tabelul in </w:t>
      </w:r>
      <w:proofErr w:type="spellStart"/>
      <w:r w:rsidR="000048EC">
        <w:rPr>
          <w:rFonts w:ascii="Times New Roman" w:hAnsi="Times New Roman" w:cs="Times New Roman"/>
          <w:sz w:val="20"/>
          <w:szCs w:val="20"/>
          <w:lang w:val="ro-RO"/>
        </w:rPr>
        <w:t>acelasi</w:t>
      </w:r>
      <w:proofErr w:type="spellEnd"/>
      <w:r w:rsidR="000048E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 w:rsidR="000048EC">
        <w:rPr>
          <w:rFonts w:ascii="Times New Roman" w:hAnsi="Times New Roman" w:cs="Times New Roman"/>
          <w:sz w:val="20"/>
          <w:szCs w:val="20"/>
          <w:lang w:val="ro-RO"/>
        </w:rPr>
        <w:t>frame</w:t>
      </w:r>
      <w:proofErr w:type="spellEnd"/>
      <w:r w:rsidR="000048EC">
        <w:rPr>
          <w:rFonts w:ascii="Times New Roman" w:hAnsi="Times New Roman" w:cs="Times New Roman"/>
          <w:sz w:val="20"/>
          <w:szCs w:val="20"/>
          <w:lang w:val="ro-RO"/>
        </w:rPr>
        <w:t xml:space="preserve"> si sa </w:t>
      </w:r>
      <w:proofErr w:type="spellStart"/>
      <w:r w:rsidR="000048EC">
        <w:rPr>
          <w:rFonts w:ascii="Times New Roman" w:hAnsi="Times New Roman" w:cs="Times New Roman"/>
          <w:sz w:val="20"/>
          <w:szCs w:val="20"/>
          <w:lang w:val="ro-RO"/>
        </w:rPr>
        <w:t>isi</w:t>
      </w:r>
      <w:proofErr w:type="spellEnd"/>
      <w:r w:rsidR="000048EC">
        <w:rPr>
          <w:rFonts w:ascii="Times New Roman" w:hAnsi="Times New Roman" w:cs="Times New Roman"/>
          <w:sz w:val="20"/>
          <w:szCs w:val="20"/>
          <w:lang w:val="ro-RO"/>
        </w:rPr>
        <w:t xml:space="preserve"> dea </w:t>
      </w:r>
      <w:proofErr w:type="spellStart"/>
      <w:r w:rsidR="000048EC">
        <w:rPr>
          <w:rFonts w:ascii="Times New Roman" w:hAnsi="Times New Roman" w:cs="Times New Roman"/>
          <w:sz w:val="20"/>
          <w:szCs w:val="20"/>
          <w:lang w:val="ro-RO"/>
        </w:rPr>
        <w:t>refresh</w:t>
      </w:r>
      <w:proofErr w:type="spellEnd"/>
      <w:r w:rsidR="000048EC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0048EC">
        <w:rPr>
          <w:rFonts w:ascii="Times New Roman" w:hAnsi="Times New Roman" w:cs="Times New Roman"/>
          <w:sz w:val="20"/>
          <w:szCs w:val="20"/>
          <w:lang w:val="ro-RO"/>
        </w:rPr>
        <w:t xml:space="preserve">in momentul in care </w:t>
      </w:r>
      <w:proofErr w:type="spellStart"/>
      <w:r w:rsidR="000048EC">
        <w:rPr>
          <w:rFonts w:ascii="Times New Roman" w:hAnsi="Times New Roman" w:cs="Times New Roman"/>
          <w:sz w:val="20"/>
          <w:szCs w:val="20"/>
          <w:lang w:val="ro-RO"/>
        </w:rPr>
        <w:t>apas</w:t>
      </w:r>
      <w:proofErr w:type="spellEnd"/>
      <w:r w:rsidR="000048EC">
        <w:rPr>
          <w:rFonts w:ascii="Times New Roman" w:hAnsi="Times New Roman" w:cs="Times New Roman"/>
          <w:sz w:val="20"/>
          <w:szCs w:val="20"/>
          <w:lang w:val="ro-RO"/>
        </w:rPr>
        <w:t xml:space="preserve"> pe insert, </w:t>
      </w:r>
      <w:proofErr w:type="spellStart"/>
      <w:r w:rsidR="00C7626B">
        <w:rPr>
          <w:rFonts w:ascii="Times New Roman" w:hAnsi="Times New Roman" w:cs="Times New Roman"/>
          <w:sz w:val="20"/>
          <w:szCs w:val="20"/>
          <w:lang w:val="ro-RO"/>
        </w:rPr>
        <w:t>delete</w:t>
      </w:r>
      <w:proofErr w:type="spellEnd"/>
      <w:r w:rsidR="00C7626B">
        <w:rPr>
          <w:rFonts w:ascii="Times New Roman" w:hAnsi="Times New Roman" w:cs="Times New Roman"/>
          <w:sz w:val="20"/>
          <w:szCs w:val="20"/>
          <w:lang w:val="ro-RO"/>
        </w:rPr>
        <w:t xml:space="preserve"> sau update</w:t>
      </w:r>
      <w:r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5261FB">
        <w:rPr>
          <w:rFonts w:ascii="Times New Roman" w:hAnsi="Times New Roman" w:cs="Times New Roman"/>
          <w:sz w:val="20"/>
          <w:szCs w:val="20"/>
          <w:lang w:val="ro-RO"/>
        </w:rPr>
        <w:t xml:space="preserve"> Un alt lucru pe care l-as modifica ar fi </w:t>
      </w:r>
      <w:r w:rsidR="008D7C0B">
        <w:rPr>
          <w:rFonts w:ascii="Times New Roman" w:hAnsi="Times New Roman" w:cs="Times New Roman"/>
          <w:sz w:val="20"/>
          <w:szCs w:val="20"/>
          <w:lang w:val="ro-RO"/>
        </w:rPr>
        <w:t xml:space="preserve">aspectul total al </w:t>
      </w:r>
      <w:proofErr w:type="spellStart"/>
      <w:r w:rsidR="008D7C0B">
        <w:rPr>
          <w:rFonts w:ascii="Times New Roman" w:hAnsi="Times New Roman" w:cs="Times New Roman"/>
          <w:sz w:val="20"/>
          <w:szCs w:val="20"/>
          <w:lang w:val="ro-RO"/>
        </w:rPr>
        <w:t>interfetei</w:t>
      </w:r>
      <w:proofErr w:type="spellEnd"/>
      <w:r w:rsidR="008D7C0B">
        <w:rPr>
          <w:rFonts w:ascii="Times New Roman" w:hAnsi="Times New Roman" w:cs="Times New Roman"/>
          <w:sz w:val="20"/>
          <w:szCs w:val="20"/>
          <w:lang w:val="ro-RO"/>
        </w:rPr>
        <w:t xml:space="preserve"> grafice, l-as face ceva mai complex si mai </w:t>
      </w:r>
      <w:proofErr w:type="spellStart"/>
      <w:r w:rsidR="007C2746">
        <w:rPr>
          <w:rFonts w:ascii="Times New Roman" w:hAnsi="Times New Roman" w:cs="Times New Roman"/>
          <w:sz w:val="20"/>
          <w:szCs w:val="20"/>
          <w:lang w:val="ro-RO"/>
        </w:rPr>
        <w:t>atragator</w:t>
      </w:r>
      <w:proofErr w:type="spellEnd"/>
      <w:r w:rsidR="007C2746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3CB89C83" w14:textId="77777777" w:rsidR="00657D1E" w:rsidRPr="00715CF6" w:rsidRDefault="00657D1E" w:rsidP="00270AE2">
      <w:pPr>
        <w:pStyle w:val="Standard"/>
        <w:jc w:val="both"/>
        <w:rPr>
          <w:rFonts w:ascii="Times New Roman" w:hAnsi="Times New Roman" w:cs="Times New Roman"/>
          <w:color w:val="0070C0"/>
          <w:sz w:val="28"/>
          <w:szCs w:val="28"/>
          <w:lang w:val="ro-RO"/>
        </w:rPr>
      </w:pPr>
    </w:p>
    <w:p w14:paraId="6CEC20C0" w14:textId="663A9ABD" w:rsidR="00EE597C" w:rsidRPr="0078277E" w:rsidRDefault="007A1AB0" w:rsidP="003F7447">
      <w:pPr>
        <w:pStyle w:val="Standard"/>
        <w:ind w:firstLine="709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78277E">
        <w:rPr>
          <w:rFonts w:ascii="Times New Roman" w:hAnsi="Times New Roman" w:cs="Times New Roman"/>
          <w:b/>
          <w:bCs/>
          <w:color w:val="BF0041"/>
          <w:lang w:val="ro-RO"/>
        </w:rPr>
        <w:t>Concluzii</w:t>
      </w:r>
      <w:r w:rsidR="003F7447">
        <w:rPr>
          <w:rFonts w:ascii="Times New Roman" w:hAnsi="Times New Roman" w:cs="Times New Roman"/>
          <w:b/>
          <w:bCs/>
          <w:color w:val="BF0041"/>
          <w:lang w:val="ro-RO"/>
        </w:rPr>
        <w:t>:</w:t>
      </w:r>
    </w:p>
    <w:p w14:paraId="65003F9B" w14:textId="552C91D0" w:rsidR="00EE597C" w:rsidRDefault="00980DAF" w:rsidP="00EE597C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Proiectul </w:t>
      </w:r>
      <w:r w:rsidR="00EE597C">
        <w:rPr>
          <w:rFonts w:ascii="Times New Roman" w:hAnsi="Times New Roman" w:cs="Times New Roman"/>
          <w:sz w:val="20"/>
          <w:szCs w:val="20"/>
          <w:lang w:val="ro-RO"/>
        </w:rPr>
        <w:t>ar trebui să funcționeze pentru orice caz</w:t>
      </w:r>
      <w:r w:rsidR="00C1186F">
        <w:rPr>
          <w:rFonts w:ascii="Times New Roman" w:hAnsi="Times New Roman" w:cs="Times New Roman"/>
          <w:sz w:val="20"/>
          <w:szCs w:val="20"/>
          <w:lang w:val="ro-RO"/>
        </w:rPr>
        <w:t xml:space="preserve"> valid</w:t>
      </w:r>
      <w:r w:rsidR="00EE597C">
        <w:rPr>
          <w:rFonts w:ascii="Times New Roman" w:hAnsi="Times New Roman" w:cs="Times New Roman"/>
          <w:sz w:val="20"/>
          <w:szCs w:val="20"/>
          <w:lang w:val="ro-RO"/>
        </w:rPr>
        <w:t xml:space="preserve"> pe care u</w:t>
      </w:r>
      <w:r w:rsidR="00C1186F">
        <w:rPr>
          <w:rFonts w:ascii="Times New Roman" w:hAnsi="Times New Roman" w:cs="Times New Roman"/>
          <w:sz w:val="20"/>
          <w:szCs w:val="20"/>
          <w:lang w:val="ro-RO"/>
        </w:rPr>
        <w:t>ser -ul</w:t>
      </w:r>
      <w:r w:rsidR="00EE597C">
        <w:rPr>
          <w:rFonts w:ascii="Times New Roman" w:hAnsi="Times New Roman" w:cs="Times New Roman"/>
          <w:sz w:val="20"/>
          <w:szCs w:val="20"/>
          <w:lang w:val="ro-RO"/>
        </w:rPr>
        <w:t xml:space="preserve"> îl introduce. </w:t>
      </w:r>
    </w:p>
    <w:p w14:paraId="243EF927" w14:textId="6973B008" w:rsidR="00657D1E" w:rsidRPr="00EE597C" w:rsidRDefault="00EE597C" w:rsidP="00EE597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 xml:space="preserve">Prin </w:t>
      </w:r>
      <w:r w:rsidR="00A85FB7">
        <w:rPr>
          <w:rFonts w:ascii="Times New Roman" w:hAnsi="Times New Roman" w:cs="Times New Roman"/>
          <w:sz w:val="20"/>
          <w:szCs w:val="20"/>
          <w:lang w:val="ro-RO"/>
        </w:rPr>
        <w:t>aceasta tema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doband</w:t>
      </w:r>
      <w:r w:rsidR="00A85FB7">
        <w:rPr>
          <w:rFonts w:ascii="Times New Roman" w:hAnsi="Times New Roman" w:cs="Times New Roman"/>
          <w:sz w:val="20"/>
          <w:szCs w:val="20"/>
          <w:lang w:val="ro-RO"/>
        </w:rPr>
        <w:t>it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cunostinte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cu privire la utilizarea modelelor arhitecturale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Layers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, folosirea tehnicii </w:t>
      </w:r>
      <w:r w:rsidR="00A85FB7">
        <w:rPr>
          <w:rFonts w:ascii="Times New Roman" w:hAnsi="Times New Roman" w:cs="Times New Roman"/>
          <w:sz w:val="20"/>
          <w:szCs w:val="20"/>
          <w:lang w:val="ro-RO"/>
        </w:rPr>
        <w:t xml:space="preserve">de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reflexie in Java, precum si crearea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javadoc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>-ului</w:t>
      </w:r>
      <w:r w:rsidR="008F1963">
        <w:rPr>
          <w:rFonts w:ascii="Times New Roman" w:hAnsi="Times New Roman" w:cs="Times New Roman"/>
          <w:sz w:val="20"/>
          <w:szCs w:val="20"/>
          <w:lang w:val="ro-RO"/>
        </w:rPr>
        <w:t xml:space="preserve"> pentru documentarea claselor </w:t>
      </w:r>
      <w:r>
        <w:rPr>
          <w:rFonts w:ascii="Times New Roman" w:hAnsi="Times New Roman" w:cs="Times New Roman"/>
          <w:sz w:val="20"/>
          <w:szCs w:val="20"/>
          <w:lang w:val="ro-RO"/>
        </w:rPr>
        <w:t>. De asemenea</w:t>
      </w:r>
      <w:r w:rsidR="00C0475A">
        <w:rPr>
          <w:rFonts w:ascii="Times New Roman" w:hAnsi="Times New Roman" w:cs="Times New Roman"/>
          <w:sz w:val="20"/>
          <w:szCs w:val="20"/>
          <w:lang w:val="ro-RO"/>
        </w:rPr>
        <w:t>,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reusit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sa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inteleg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cum sunt accesate datele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- o baza de date pentru a putea sa lucram cu ele direct dintr-o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interfata</w:t>
      </w:r>
      <w:proofErr w:type="spellEnd"/>
      <w:r w:rsidR="00C0475A">
        <w:rPr>
          <w:rFonts w:ascii="Times New Roman" w:hAnsi="Times New Roman" w:cs="Times New Roman"/>
          <w:sz w:val="20"/>
          <w:szCs w:val="20"/>
          <w:lang w:val="ro-RO"/>
        </w:rPr>
        <w:t xml:space="preserve"> in </w:t>
      </w:r>
      <w:proofErr w:type="spellStart"/>
      <w:r w:rsidR="00C0475A">
        <w:rPr>
          <w:rFonts w:ascii="Times New Roman" w:hAnsi="Times New Roman" w:cs="Times New Roman"/>
          <w:sz w:val="20"/>
          <w:szCs w:val="20"/>
          <w:lang w:val="ro-RO"/>
        </w:rPr>
        <w:t>java</w:t>
      </w:r>
      <w:proofErr w:type="spellEnd"/>
      <w:r w:rsidR="00C0475A">
        <w:rPr>
          <w:rFonts w:ascii="Times New Roman" w:hAnsi="Times New Roman" w:cs="Times New Roman"/>
          <w:sz w:val="20"/>
          <w:szCs w:val="20"/>
          <w:lang w:val="ro-RO"/>
        </w:rPr>
        <w:t xml:space="preserve"> .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asta, am </w:t>
      </w:r>
      <w:proofErr w:type="spellStart"/>
      <w:r>
        <w:rPr>
          <w:rFonts w:ascii="Times New Roman" w:hAnsi="Times New Roman" w:cs="Times New Roman"/>
          <w:sz w:val="20"/>
          <w:szCs w:val="20"/>
          <w:lang w:val="ro-RO"/>
        </w:rPr>
        <w:t>invatat</w:t>
      </w:r>
      <w:proofErr w:type="spellEnd"/>
      <w:r>
        <w:rPr>
          <w:rFonts w:ascii="Times New Roman" w:hAnsi="Times New Roman" w:cs="Times New Roman"/>
          <w:sz w:val="20"/>
          <w:szCs w:val="20"/>
          <w:lang w:val="ro-RO"/>
        </w:rPr>
        <w:t xml:space="preserve"> sa utilizez validatori</w:t>
      </w:r>
      <w:r w:rsidR="00DC2219">
        <w:rPr>
          <w:rFonts w:ascii="Times New Roman" w:hAnsi="Times New Roman" w:cs="Times New Roman"/>
          <w:sz w:val="20"/>
          <w:szCs w:val="20"/>
          <w:lang w:val="ro-RO"/>
        </w:rPr>
        <w:t xml:space="preserve">, foarte utili in cazurile in care </w:t>
      </w:r>
      <w:r w:rsidR="00DA258E">
        <w:rPr>
          <w:rFonts w:ascii="Times New Roman" w:hAnsi="Times New Roman" w:cs="Times New Roman"/>
          <w:sz w:val="20"/>
          <w:szCs w:val="20"/>
          <w:lang w:val="ro-RO"/>
        </w:rPr>
        <w:t>u</w:t>
      </w:r>
      <w:r w:rsidR="003106F1">
        <w:rPr>
          <w:rFonts w:ascii="Times New Roman" w:hAnsi="Times New Roman" w:cs="Times New Roman"/>
          <w:sz w:val="20"/>
          <w:szCs w:val="20"/>
          <w:lang w:val="ro-RO"/>
        </w:rPr>
        <w:t>ser -</w:t>
      </w:r>
      <w:proofErr w:type="spellStart"/>
      <w:r w:rsidR="003106F1">
        <w:rPr>
          <w:rFonts w:ascii="Times New Roman" w:hAnsi="Times New Roman" w:cs="Times New Roman"/>
          <w:sz w:val="20"/>
          <w:szCs w:val="20"/>
          <w:lang w:val="ro-RO"/>
        </w:rPr>
        <w:t>u</w:t>
      </w:r>
      <w:r w:rsidR="00DA258E">
        <w:rPr>
          <w:rFonts w:ascii="Times New Roman" w:hAnsi="Times New Roman" w:cs="Times New Roman"/>
          <w:sz w:val="20"/>
          <w:szCs w:val="20"/>
          <w:lang w:val="ro-RO"/>
        </w:rPr>
        <w:t>l</w:t>
      </w:r>
      <w:proofErr w:type="spellEnd"/>
      <w:r w:rsidR="00DA258E">
        <w:rPr>
          <w:rFonts w:ascii="Times New Roman" w:hAnsi="Times New Roman" w:cs="Times New Roman"/>
          <w:sz w:val="20"/>
          <w:szCs w:val="20"/>
          <w:lang w:val="ro-RO"/>
        </w:rPr>
        <w:t xml:space="preserve"> introduce in </w:t>
      </w:r>
      <w:proofErr w:type="spellStart"/>
      <w:r w:rsidR="00DA258E">
        <w:rPr>
          <w:rFonts w:ascii="Times New Roman" w:hAnsi="Times New Roman" w:cs="Times New Roman"/>
          <w:sz w:val="20"/>
          <w:szCs w:val="20"/>
          <w:lang w:val="ro-RO"/>
        </w:rPr>
        <w:t>textfield</w:t>
      </w:r>
      <w:proofErr w:type="spellEnd"/>
      <w:r w:rsidR="00DA258E">
        <w:rPr>
          <w:rFonts w:ascii="Times New Roman" w:hAnsi="Times New Roman" w:cs="Times New Roman"/>
          <w:sz w:val="20"/>
          <w:szCs w:val="20"/>
          <w:lang w:val="ro-RO"/>
        </w:rPr>
        <w:t xml:space="preserve"> -uri date care nu </w:t>
      </w:r>
      <w:r w:rsidR="003106F1">
        <w:rPr>
          <w:rFonts w:ascii="Times New Roman" w:hAnsi="Times New Roman" w:cs="Times New Roman"/>
          <w:sz w:val="20"/>
          <w:szCs w:val="20"/>
          <w:lang w:val="ro-RO"/>
        </w:rPr>
        <w:t>corespund</w:t>
      </w:r>
      <w:r w:rsidR="009C42E4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6E31AFEF" w14:textId="77777777" w:rsidR="00657D1E" w:rsidRDefault="00657D1E">
      <w:pPr>
        <w:pStyle w:val="Listparagraf"/>
        <w:jc w:val="both"/>
        <w:rPr>
          <w:rFonts w:ascii="Times New Roman" w:hAnsi="Times New Roman" w:cs="Times New Roman"/>
          <w:b/>
          <w:bCs/>
          <w:color w:val="BF0041"/>
          <w:sz w:val="28"/>
          <w:szCs w:val="28"/>
          <w:u w:val="single"/>
          <w:lang w:val="ro-RO"/>
        </w:rPr>
      </w:pPr>
    </w:p>
    <w:p w14:paraId="57317ED8" w14:textId="77777777" w:rsidR="005931E2" w:rsidRPr="0078277E" w:rsidRDefault="007A1AB0">
      <w:pPr>
        <w:pStyle w:val="Standard"/>
        <w:ind w:left="72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78277E">
        <w:rPr>
          <w:rFonts w:ascii="Times New Roman" w:hAnsi="Times New Roman" w:cs="Times New Roman"/>
          <w:b/>
          <w:bCs/>
          <w:color w:val="BF0041"/>
          <w:lang w:val="ro-RO"/>
        </w:rPr>
        <w:t>Bibliografie:</w:t>
      </w:r>
    </w:p>
    <w:p w14:paraId="688B5F3A" w14:textId="73E706FF" w:rsidR="00A1631B" w:rsidRPr="00B54272" w:rsidRDefault="007A1AB0" w:rsidP="002F0CA6">
      <w:pPr>
        <w:pStyle w:val="Listparagraf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</w:pPr>
      <w:r w:rsidRPr="00B54272"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  <w:t xml:space="preserve">UML </w:t>
      </w:r>
      <w:proofErr w:type="spellStart"/>
      <w:r w:rsidRPr="00B54272"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  <w:t>Diagram</w:t>
      </w:r>
      <w:proofErr w:type="spellEnd"/>
      <w:r w:rsidRPr="00B54272"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  <w:t xml:space="preserve">: </w:t>
      </w:r>
      <w:hyperlink r:id="rId10" w:history="1">
        <w:r w:rsidR="00D710B0" w:rsidRPr="00B54272">
          <w:rPr>
            <w:rStyle w:val="Hyperlink"/>
            <w:rFonts w:ascii="Times New Roman" w:hAnsi="Times New Roman" w:cs="Times New Roman"/>
            <w:i/>
            <w:iCs/>
            <w:sz w:val="20"/>
            <w:szCs w:val="20"/>
            <w:lang w:val="ro-RO"/>
          </w:rPr>
          <w:t>https://youtu.be/v8G7FWdiwqs</w:t>
        </w:r>
      </w:hyperlink>
      <w:r w:rsidR="00D710B0" w:rsidRPr="00B54272"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  <w:t xml:space="preserve"> </w:t>
      </w:r>
    </w:p>
    <w:p w14:paraId="0DAC35A7" w14:textId="48CE9ABB" w:rsidR="00B54272" w:rsidRDefault="00B54272" w:rsidP="00B54272">
      <w:pPr>
        <w:suppressAutoHyphens w:val="0"/>
        <w:autoSpaceDN/>
        <w:ind w:firstLine="709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B54272">
        <w:rPr>
          <w:rFonts w:ascii="Times New Roman" w:hAnsi="Times New Roman" w:cs="Times New Roman"/>
          <w:sz w:val="20"/>
          <w:szCs w:val="20"/>
          <w:lang w:val="ro-RO"/>
        </w:rPr>
        <w:t>MySQL</w:t>
      </w:r>
      <w:proofErr w:type="spellEnd"/>
      <w:r w:rsidRPr="00B54272"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hyperlink r:id="rId11" w:history="1">
        <w:r w:rsidRPr="00B54272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https://www.jetbrains.com/help/idea/connecting-to-a-database.html</w:t>
        </w:r>
      </w:hyperlink>
    </w:p>
    <w:p w14:paraId="4D13B385" w14:textId="4977ABFE" w:rsidR="006E3F53" w:rsidRPr="006E3F53" w:rsidRDefault="00B54272" w:rsidP="006E3F53">
      <w:pPr>
        <w:suppressAutoHyphens w:val="0"/>
        <w:autoSpaceDN/>
        <w:ind w:firstLine="709"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6E3F53">
        <w:rPr>
          <w:rFonts w:ascii="Times New Roman" w:hAnsi="Times New Roman" w:cs="Times New Roman"/>
          <w:sz w:val="20"/>
          <w:szCs w:val="20"/>
          <w:lang w:val="ro-RO"/>
        </w:rPr>
        <w:t>Presentation</w:t>
      </w:r>
      <w:proofErr w:type="spellEnd"/>
      <w:r w:rsidRPr="006E3F53"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hyperlink r:id="rId12" w:history="1">
        <w:r w:rsidR="006E3F53" w:rsidRPr="006E3F53">
          <w:rPr>
            <w:rStyle w:val="Hyperlink"/>
            <w:rFonts w:ascii="Times New Roman" w:hAnsi="Times New Roman" w:cs="Times New Roman"/>
            <w:sz w:val="20"/>
            <w:szCs w:val="20"/>
            <w:lang w:val="ro-RO"/>
          </w:rPr>
          <w:t>https://dsrl.eu/courses/pt/materials/A3_Support_Presentation.pdf</w:t>
        </w:r>
      </w:hyperlink>
    </w:p>
    <w:p w14:paraId="4E908561" w14:textId="77777777" w:rsidR="006E3F53" w:rsidRPr="00B54272" w:rsidRDefault="006E3F53" w:rsidP="006E3F53">
      <w:pPr>
        <w:suppressAutoHyphens w:val="0"/>
        <w:autoSpaceDN/>
        <w:ind w:firstLine="709"/>
        <w:contextualSpacing/>
        <w:jc w:val="both"/>
        <w:textAlignment w:val="auto"/>
        <w:rPr>
          <w:rFonts w:ascii="Times New Roman" w:hAnsi="Times New Roman" w:cs="Times New Roman"/>
          <w:lang w:val="ro-RO"/>
        </w:rPr>
      </w:pPr>
    </w:p>
    <w:p w14:paraId="01045230" w14:textId="77777777" w:rsidR="00B54272" w:rsidRPr="002F0CA6" w:rsidRDefault="00B54272" w:rsidP="002F0CA6">
      <w:pPr>
        <w:pStyle w:val="Listparagraf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</w:pPr>
    </w:p>
    <w:sectPr w:rsidR="00B54272" w:rsidRPr="002F0CA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B4488" w14:textId="77777777" w:rsidR="00086802" w:rsidRDefault="00086802">
      <w:r>
        <w:separator/>
      </w:r>
    </w:p>
  </w:endnote>
  <w:endnote w:type="continuationSeparator" w:id="0">
    <w:p w14:paraId="42210F5A" w14:textId="77777777" w:rsidR="00086802" w:rsidRDefault="0008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EE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EE7C1" w14:textId="77777777" w:rsidR="00086802" w:rsidRDefault="00086802">
      <w:r>
        <w:rPr>
          <w:color w:val="000000"/>
        </w:rPr>
        <w:separator/>
      </w:r>
    </w:p>
  </w:footnote>
  <w:footnote w:type="continuationSeparator" w:id="0">
    <w:p w14:paraId="1FCCDB2A" w14:textId="77777777" w:rsidR="00086802" w:rsidRDefault="00086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64D"/>
    <w:multiLevelType w:val="hybridMultilevel"/>
    <w:tmpl w:val="43F46DFC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0A43FD"/>
    <w:multiLevelType w:val="hybridMultilevel"/>
    <w:tmpl w:val="FA52A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C65962"/>
    <w:multiLevelType w:val="multilevel"/>
    <w:tmpl w:val="9D8A68E2"/>
    <w:styleLink w:val="WWNum7"/>
    <w:lvl w:ilvl="0">
      <w:start w:val="1"/>
      <w:numFmt w:val="decimal"/>
      <w:lvlText w:val="%1"/>
      <w:lvlJc w:val="left"/>
      <w:pPr>
        <w:ind w:left="1440" w:hanging="360"/>
      </w:pPr>
    </w:lvl>
    <w:lvl w:ilvl="1">
      <w:start w:val="1"/>
      <w:numFmt w:val="lowerLetter"/>
      <w:lvlText w:val="%1.%2"/>
      <w:lvlJc w:val="left"/>
      <w:pPr>
        <w:ind w:left="2160" w:hanging="360"/>
      </w:pPr>
    </w:lvl>
    <w:lvl w:ilvl="2">
      <w:start w:val="1"/>
      <w:numFmt w:val="lowerRoman"/>
      <w:lvlText w:val="%1.%2.%3"/>
      <w:lvlJc w:val="right"/>
      <w:pPr>
        <w:ind w:left="2880" w:hanging="180"/>
      </w:pPr>
    </w:lvl>
    <w:lvl w:ilvl="3">
      <w:start w:val="1"/>
      <w:numFmt w:val="decimal"/>
      <w:lvlText w:val="%1.%2.%3.%4"/>
      <w:lvlJc w:val="left"/>
      <w:pPr>
        <w:ind w:left="3600" w:hanging="360"/>
      </w:pPr>
    </w:lvl>
    <w:lvl w:ilvl="4">
      <w:start w:val="1"/>
      <w:numFmt w:val="lowerLetter"/>
      <w:lvlText w:val="%1.%2.%3.%4.%5"/>
      <w:lvlJc w:val="left"/>
      <w:pPr>
        <w:ind w:left="4320" w:hanging="360"/>
      </w:pPr>
    </w:lvl>
    <w:lvl w:ilvl="5">
      <w:start w:val="1"/>
      <w:numFmt w:val="lowerRoman"/>
      <w:lvlText w:val="%1.%2.%3.%4.%5.%6"/>
      <w:lvlJc w:val="right"/>
      <w:pPr>
        <w:ind w:left="5040" w:hanging="180"/>
      </w:pPr>
    </w:lvl>
    <w:lvl w:ilvl="6">
      <w:start w:val="1"/>
      <w:numFmt w:val="decimal"/>
      <w:lvlText w:val="%1.%2.%3.%4.%5.%6.%7"/>
      <w:lvlJc w:val="left"/>
      <w:pPr>
        <w:ind w:left="5760" w:hanging="360"/>
      </w:pPr>
    </w:lvl>
    <w:lvl w:ilvl="7">
      <w:start w:val="1"/>
      <w:numFmt w:val="lowerLetter"/>
      <w:lvlText w:val="%1.%2.%3.%4.%5.%6.%7.%8"/>
      <w:lvlJc w:val="left"/>
      <w:pPr>
        <w:ind w:left="6480" w:hanging="360"/>
      </w:pPr>
    </w:lvl>
    <w:lvl w:ilvl="8">
      <w:start w:val="1"/>
      <w:numFmt w:val="lowerRoman"/>
      <w:lvlText w:val="%1.%2.%3.%4.%5.%6.%7.%8.%9"/>
      <w:lvlJc w:val="right"/>
      <w:pPr>
        <w:ind w:left="7200" w:hanging="180"/>
      </w:pPr>
    </w:lvl>
  </w:abstractNum>
  <w:abstractNum w:abstractNumId="3" w15:restartNumberingAfterBreak="0">
    <w:nsid w:val="1B6E0A10"/>
    <w:multiLevelType w:val="multilevel"/>
    <w:tmpl w:val="6ED6A594"/>
    <w:styleLink w:val="WWNum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1C9B2E38"/>
    <w:multiLevelType w:val="multilevel"/>
    <w:tmpl w:val="BBECE90C"/>
    <w:styleLink w:val="WWNum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1F2D38FE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C9D4194"/>
    <w:multiLevelType w:val="hybridMultilevel"/>
    <w:tmpl w:val="BFC2098A"/>
    <w:lvl w:ilvl="0" w:tplc="B5A06324">
      <w:numFmt w:val="bullet"/>
      <w:lvlText w:val=""/>
      <w:lvlJc w:val="left"/>
      <w:pPr>
        <w:ind w:left="360" w:hanging="360"/>
      </w:pPr>
      <w:rPr>
        <w:rFonts w:ascii="Wingdings" w:eastAsia="Noto Serif CJK SC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0C4776"/>
    <w:multiLevelType w:val="hybridMultilevel"/>
    <w:tmpl w:val="57C0D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505904"/>
    <w:multiLevelType w:val="multilevel"/>
    <w:tmpl w:val="71229EC4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9" w15:restartNumberingAfterBreak="0">
    <w:nsid w:val="63B84DD4"/>
    <w:multiLevelType w:val="hybridMultilevel"/>
    <w:tmpl w:val="F7C26BF8"/>
    <w:lvl w:ilvl="0" w:tplc="EB107990">
      <w:numFmt w:val="bullet"/>
      <w:lvlText w:val="-"/>
      <w:lvlJc w:val="left"/>
      <w:pPr>
        <w:ind w:left="1080" w:hanging="360"/>
      </w:pPr>
      <w:rPr>
        <w:rFonts w:ascii="Times New Roman" w:eastAsia="Noto Serif CJK SC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7026C3"/>
    <w:multiLevelType w:val="hybridMultilevel"/>
    <w:tmpl w:val="6CB25352"/>
    <w:lvl w:ilvl="0" w:tplc="0418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1032247">
    <w:abstractNumId w:val="3"/>
  </w:num>
  <w:num w:numId="2" w16cid:durableId="792135088">
    <w:abstractNumId w:val="8"/>
  </w:num>
  <w:num w:numId="3" w16cid:durableId="1427002230">
    <w:abstractNumId w:val="4"/>
  </w:num>
  <w:num w:numId="4" w16cid:durableId="2053966351">
    <w:abstractNumId w:val="2"/>
  </w:num>
  <w:num w:numId="5" w16cid:durableId="963929396">
    <w:abstractNumId w:val="3"/>
  </w:num>
  <w:num w:numId="6" w16cid:durableId="846408779">
    <w:abstractNumId w:val="4"/>
  </w:num>
  <w:num w:numId="7" w16cid:durableId="919757540">
    <w:abstractNumId w:val="9"/>
  </w:num>
  <w:num w:numId="8" w16cid:durableId="339161514">
    <w:abstractNumId w:val="7"/>
  </w:num>
  <w:num w:numId="9" w16cid:durableId="861824101">
    <w:abstractNumId w:val="1"/>
  </w:num>
  <w:num w:numId="10" w16cid:durableId="1243682665">
    <w:abstractNumId w:val="5"/>
  </w:num>
  <w:num w:numId="11" w16cid:durableId="60325634">
    <w:abstractNumId w:val="6"/>
  </w:num>
  <w:num w:numId="12" w16cid:durableId="1465393760">
    <w:abstractNumId w:val="10"/>
  </w:num>
  <w:num w:numId="13" w16cid:durableId="4840110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i Dunca">
    <w15:presenceInfo w15:providerId="Windows Live" w15:userId="1b3e14db535bc5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1E2"/>
    <w:rsid w:val="000024EA"/>
    <w:rsid w:val="000048EC"/>
    <w:rsid w:val="00004F6D"/>
    <w:rsid w:val="00005CC2"/>
    <w:rsid w:val="0001033F"/>
    <w:rsid w:val="00011878"/>
    <w:rsid w:val="000123D9"/>
    <w:rsid w:val="000253D6"/>
    <w:rsid w:val="000260E0"/>
    <w:rsid w:val="00027622"/>
    <w:rsid w:val="00030AF0"/>
    <w:rsid w:val="00036781"/>
    <w:rsid w:val="00036A9C"/>
    <w:rsid w:val="000447C3"/>
    <w:rsid w:val="000567C8"/>
    <w:rsid w:val="000612A0"/>
    <w:rsid w:val="00061F48"/>
    <w:rsid w:val="000634A8"/>
    <w:rsid w:val="0006597C"/>
    <w:rsid w:val="00066C86"/>
    <w:rsid w:val="00066D74"/>
    <w:rsid w:val="000675D3"/>
    <w:rsid w:val="00067E4F"/>
    <w:rsid w:val="00073383"/>
    <w:rsid w:val="00074A89"/>
    <w:rsid w:val="00076571"/>
    <w:rsid w:val="00077C7D"/>
    <w:rsid w:val="0008005E"/>
    <w:rsid w:val="0008028B"/>
    <w:rsid w:val="00080FE7"/>
    <w:rsid w:val="000852B3"/>
    <w:rsid w:val="00086802"/>
    <w:rsid w:val="000A7B24"/>
    <w:rsid w:val="000B124A"/>
    <w:rsid w:val="000C26B0"/>
    <w:rsid w:val="000C2A78"/>
    <w:rsid w:val="000C2D0C"/>
    <w:rsid w:val="000C310D"/>
    <w:rsid w:val="000D146A"/>
    <w:rsid w:val="000D55F5"/>
    <w:rsid w:val="000D58B5"/>
    <w:rsid w:val="000E6DE7"/>
    <w:rsid w:val="000E7F9B"/>
    <w:rsid w:val="000F1686"/>
    <w:rsid w:val="00105CB9"/>
    <w:rsid w:val="0011270D"/>
    <w:rsid w:val="00113416"/>
    <w:rsid w:val="00113DAD"/>
    <w:rsid w:val="00117362"/>
    <w:rsid w:val="00120E50"/>
    <w:rsid w:val="00120EB5"/>
    <w:rsid w:val="00122118"/>
    <w:rsid w:val="00130931"/>
    <w:rsid w:val="00131E76"/>
    <w:rsid w:val="00132262"/>
    <w:rsid w:val="00132A3E"/>
    <w:rsid w:val="001378EF"/>
    <w:rsid w:val="001432C3"/>
    <w:rsid w:val="00146746"/>
    <w:rsid w:val="00147161"/>
    <w:rsid w:val="00150611"/>
    <w:rsid w:val="00156FBF"/>
    <w:rsid w:val="0015710D"/>
    <w:rsid w:val="00166C14"/>
    <w:rsid w:val="00167C92"/>
    <w:rsid w:val="00174400"/>
    <w:rsid w:val="00177F14"/>
    <w:rsid w:val="001833A4"/>
    <w:rsid w:val="0018354B"/>
    <w:rsid w:val="00192F74"/>
    <w:rsid w:val="001A2043"/>
    <w:rsid w:val="001B55A6"/>
    <w:rsid w:val="001C72A0"/>
    <w:rsid w:val="001C7437"/>
    <w:rsid w:val="001D0A14"/>
    <w:rsid w:val="001F1330"/>
    <w:rsid w:val="001F766A"/>
    <w:rsid w:val="002046AD"/>
    <w:rsid w:val="00204881"/>
    <w:rsid w:val="00207205"/>
    <w:rsid w:val="00210531"/>
    <w:rsid w:val="00215F94"/>
    <w:rsid w:val="00221FE2"/>
    <w:rsid w:val="00221FEC"/>
    <w:rsid w:val="002221BE"/>
    <w:rsid w:val="00223360"/>
    <w:rsid w:val="00223606"/>
    <w:rsid w:val="002338FB"/>
    <w:rsid w:val="00247473"/>
    <w:rsid w:val="002507CF"/>
    <w:rsid w:val="00252D5F"/>
    <w:rsid w:val="002534BB"/>
    <w:rsid w:val="00255017"/>
    <w:rsid w:val="00255628"/>
    <w:rsid w:val="0026588A"/>
    <w:rsid w:val="002679EC"/>
    <w:rsid w:val="00267AE7"/>
    <w:rsid w:val="00270AE2"/>
    <w:rsid w:val="002776ED"/>
    <w:rsid w:val="002777CD"/>
    <w:rsid w:val="002844DC"/>
    <w:rsid w:val="00287015"/>
    <w:rsid w:val="002935F5"/>
    <w:rsid w:val="00294FAE"/>
    <w:rsid w:val="002A0955"/>
    <w:rsid w:val="002B0012"/>
    <w:rsid w:val="002B2BC5"/>
    <w:rsid w:val="002B6085"/>
    <w:rsid w:val="002C06EF"/>
    <w:rsid w:val="002C1588"/>
    <w:rsid w:val="002C6938"/>
    <w:rsid w:val="002D0EBF"/>
    <w:rsid w:val="002D6696"/>
    <w:rsid w:val="002E1AA0"/>
    <w:rsid w:val="002E73F2"/>
    <w:rsid w:val="002F0CA6"/>
    <w:rsid w:val="002F1C1B"/>
    <w:rsid w:val="002F41F6"/>
    <w:rsid w:val="002F4F3C"/>
    <w:rsid w:val="002F56BB"/>
    <w:rsid w:val="00306419"/>
    <w:rsid w:val="00307EB1"/>
    <w:rsid w:val="003106F1"/>
    <w:rsid w:val="00310FF7"/>
    <w:rsid w:val="00311BBF"/>
    <w:rsid w:val="00313F7C"/>
    <w:rsid w:val="00314BDA"/>
    <w:rsid w:val="003159BA"/>
    <w:rsid w:val="00316784"/>
    <w:rsid w:val="00325CFE"/>
    <w:rsid w:val="00325DE9"/>
    <w:rsid w:val="00331797"/>
    <w:rsid w:val="00332991"/>
    <w:rsid w:val="00333061"/>
    <w:rsid w:val="00333ABC"/>
    <w:rsid w:val="00341E17"/>
    <w:rsid w:val="00342452"/>
    <w:rsid w:val="00354761"/>
    <w:rsid w:val="003604AA"/>
    <w:rsid w:val="00363784"/>
    <w:rsid w:val="00363D64"/>
    <w:rsid w:val="003674F2"/>
    <w:rsid w:val="003675E8"/>
    <w:rsid w:val="00367896"/>
    <w:rsid w:val="0037431A"/>
    <w:rsid w:val="0037586C"/>
    <w:rsid w:val="003821FE"/>
    <w:rsid w:val="00383E40"/>
    <w:rsid w:val="0038766C"/>
    <w:rsid w:val="003905CA"/>
    <w:rsid w:val="0039790A"/>
    <w:rsid w:val="003A6B8A"/>
    <w:rsid w:val="003A6E86"/>
    <w:rsid w:val="003B0287"/>
    <w:rsid w:val="003B6DB4"/>
    <w:rsid w:val="003C23C7"/>
    <w:rsid w:val="003D3D77"/>
    <w:rsid w:val="003D5E2B"/>
    <w:rsid w:val="003D640C"/>
    <w:rsid w:val="003D78E1"/>
    <w:rsid w:val="003E0E10"/>
    <w:rsid w:val="003E338F"/>
    <w:rsid w:val="003E5AB0"/>
    <w:rsid w:val="003F166B"/>
    <w:rsid w:val="003F7098"/>
    <w:rsid w:val="003F7447"/>
    <w:rsid w:val="0040110F"/>
    <w:rsid w:val="00403A82"/>
    <w:rsid w:val="004108FA"/>
    <w:rsid w:val="00410EC1"/>
    <w:rsid w:val="00413C26"/>
    <w:rsid w:val="004153BE"/>
    <w:rsid w:val="00416838"/>
    <w:rsid w:val="00416FDC"/>
    <w:rsid w:val="00420AAD"/>
    <w:rsid w:val="00423EE7"/>
    <w:rsid w:val="00433F91"/>
    <w:rsid w:val="00444EE0"/>
    <w:rsid w:val="00445A0E"/>
    <w:rsid w:val="00446837"/>
    <w:rsid w:val="004511DF"/>
    <w:rsid w:val="00453F48"/>
    <w:rsid w:val="0045436E"/>
    <w:rsid w:val="00454F44"/>
    <w:rsid w:val="00456CCE"/>
    <w:rsid w:val="00460A0D"/>
    <w:rsid w:val="00460B1E"/>
    <w:rsid w:val="00467F60"/>
    <w:rsid w:val="00473595"/>
    <w:rsid w:val="00474C5B"/>
    <w:rsid w:val="0048320D"/>
    <w:rsid w:val="00483A34"/>
    <w:rsid w:val="00487380"/>
    <w:rsid w:val="004876C8"/>
    <w:rsid w:val="00492240"/>
    <w:rsid w:val="004A032A"/>
    <w:rsid w:val="004A367E"/>
    <w:rsid w:val="004A7A32"/>
    <w:rsid w:val="004B5775"/>
    <w:rsid w:val="004B5FC7"/>
    <w:rsid w:val="004B6AA4"/>
    <w:rsid w:val="004C3F03"/>
    <w:rsid w:val="004C4A0F"/>
    <w:rsid w:val="004C4E45"/>
    <w:rsid w:val="004C65C5"/>
    <w:rsid w:val="004C794D"/>
    <w:rsid w:val="004D0F20"/>
    <w:rsid w:val="004D7B1F"/>
    <w:rsid w:val="004E0F07"/>
    <w:rsid w:val="004E275C"/>
    <w:rsid w:val="004F0845"/>
    <w:rsid w:val="004F0B42"/>
    <w:rsid w:val="004F3DAB"/>
    <w:rsid w:val="004F5ECE"/>
    <w:rsid w:val="00500922"/>
    <w:rsid w:val="005102F8"/>
    <w:rsid w:val="005109F1"/>
    <w:rsid w:val="005155AC"/>
    <w:rsid w:val="0051597D"/>
    <w:rsid w:val="0051626E"/>
    <w:rsid w:val="0052103D"/>
    <w:rsid w:val="005261FB"/>
    <w:rsid w:val="00526CEC"/>
    <w:rsid w:val="005347EA"/>
    <w:rsid w:val="0054319D"/>
    <w:rsid w:val="00543919"/>
    <w:rsid w:val="0054698B"/>
    <w:rsid w:val="0055356B"/>
    <w:rsid w:val="005555F7"/>
    <w:rsid w:val="0056129B"/>
    <w:rsid w:val="00561882"/>
    <w:rsid w:val="00565BCA"/>
    <w:rsid w:val="00567E03"/>
    <w:rsid w:val="005701D4"/>
    <w:rsid w:val="00571869"/>
    <w:rsid w:val="005718F5"/>
    <w:rsid w:val="005725B7"/>
    <w:rsid w:val="0057578C"/>
    <w:rsid w:val="0058038A"/>
    <w:rsid w:val="00582F80"/>
    <w:rsid w:val="005835D5"/>
    <w:rsid w:val="00583C34"/>
    <w:rsid w:val="00587A3E"/>
    <w:rsid w:val="00591EAE"/>
    <w:rsid w:val="005931E2"/>
    <w:rsid w:val="005957EE"/>
    <w:rsid w:val="005A0225"/>
    <w:rsid w:val="005A1B38"/>
    <w:rsid w:val="005A1E4D"/>
    <w:rsid w:val="005A1E8D"/>
    <w:rsid w:val="005A61F1"/>
    <w:rsid w:val="005A7DF3"/>
    <w:rsid w:val="005A7FBC"/>
    <w:rsid w:val="005B092F"/>
    <w:rsid w:val="005C222D"/>
    <w:rsid w:val="005C3592"/>
    <w:rsid w:val="005C3C8E"/>
    <w:rsid w:val="005C667B"/>
    <w:rsid w:val="005C6D09"/>
    <w:rsid w:val="005D155A"/>
    <w:rsid w:val="005E4EC9"/>
    <w:rsid w:val="005E6900"/>
    <w:rsid w:val="005F2DC3"/>
    <w:rsid w:val="005F43A9"/>
    <w:rsid w:val="005F559A"/>
    <w:rsid w:val="006004E9"/>
    <w:rsid w:val="00602F5C"/>
    <w:rsid w:val="006059C8"/>
    <w:rsid w:val="006065F9"/>
    <w:rsid w:val="006144DE"/>
    <w:rsid w:val="006161E3"/>
    <w:rsid w:val="00616599"/>
    <w:rsid w:val="006219FB"/>
    <w:rsid w:val="00621D00"/>
    <w:rsid w:val="0062503D"/>
    <w:rsid w:val="006263DD"/>
    <w:rsid w:val="00635C99"/>
    <w:rsid w:val="00640062"/>
    <w:rsid w:val="00641B4F"/>
    <w:rsid w:val="00641E61"/>
    <w:rsid w:val="00646033"/>
    <w:rsid w:val="00656461"/>
    <w:rsid w:val="00656778"/>
    <w:rsid w:val="0065730E"/>
    <w:rsid w:val="00657D1E"/>
    <w:rsid w:val="006653C6"/>
    <w:rsid w:val="00665EBB"/>
    <w:rsid w:val="00667174"/>
    <w:rsid w:val="00672D25"/>
    <w:rsid w:val="00673752"/>
    <w:rsid w:val="00673E6E"/>
    <w:rsid w:val="006755A7"/>
    <w:rsid w:val="006823CD"/>
    <w:rsid w:val="00684D9D"/>
    <w:rsid w:val="00685FF2"/>
    <w:rsid w:val="00690558"/>
    <w:rsid w:val="0069286D"/>
    <w:rsid w:val="0069305B"/>
    <w:rsid w:val="00696214"/>
    <w:rsid w:val="006A16B6"/>
    <w:rsid w:val="006A1E67"/>
    <w:rsid w:val="006A2D4D"/>
    <w:rsid w:val="006A32CE"/>
    <w:rsid w:val="006A42A7"/>
    <w:rsid w:val="006A532F"/>
    <w:rsid w:val="006A7508"/>
    <w:rsid w:val="006B1D6F"/>
    <w:rsid w:val="006C0929"/>
    <w:rsid w:val="006D3B96"/>
    <w:rsid w:val="006D7F0A"/>
    <w:rsid w:val="006E176B"/>
    <w:rsid w:val="006E2844"/>
    <w:rsid w:val="006E3F53"/>
    <w:rsid w:val="006E447F"/>
    <w:rsid w:val="006E4D2C"/>
    <w:rsid w:val="006E65DC"/>
    <w:rsid w:val="006F3F70"/>
    <w:rsid w:val="006F4F5A"/>
    <w:rsid w:val="006F6967"/>
    <w:rsid w:val="00702997"/>
    <w:rsid w:val="00712755"/>
    <w:rsid w:val="00712A43"/>
    <w:rsid w:val="00714FB7"/>
    <w:rsid w:val="007153DB"/>
    <w:rsid w:val="00715A37"/>
    <w:rsid w:val="00715CF6"/>
    <w:rsid w:val="007170DE"/>
    <w:rsid w:val="007221A0"/>
    <w:rsid w:val="00723467"/>
    <w:rsid w:val="00724CBB"/>
    <w:rsid w:val="00730277"/>
    <w:rsid w:val="00731DC8"/>
    <w:rsid w:val="00733660"/>
    <w:rsid w:val="0073665E"/>
    <w:rsid w:val="007408E4"/>
    <w:rsid w:val="00740E39"/>
    <w:rsid w:val="00743733"/>
    <w:rsid w:val="00744D04"/>
    <w:rsid w:val="0074612B"/>
    <w:rsid w:val="0075188D"/>
    <w:rsid w:val="00753019"/>
    <w:rsid w:val="00753257"/>
    <w:rsid w:val="007552E4"/>
    <w:rsid w:val="00755D26"/>
    <w:rsid w:val="007579D6"/>
    <w:rsid w:val="00764017"/>
    <w:rsid w:val="00765912"/>
    <w:rsid w:val="0077196A"/>
    <w:rsid w:val="00773303"/>
    <w:rsid w:val="00773EB1"/>
    <w:rsid w:val="007757E8"/>
    <w:rsid w:val="007819D7"/>
    <w:rsid w:val="0078277E"/>
    <w:rsid w:val="00786ADC"/>
    <w:rsid w:val="007A0B13"/>
    <w:rsid w:val="007A1AB0"/>
    <w:rsid w:val="007A3ED9"/>
    <w:rsid w:val="007B0E97"/>
    <w:rsid w:val="007B4C11"/>
    <w:rsid w:val="007B61DD"/>
    <w:rsid w:val="007B68D0"/>
    <w:rsid w:val="007C0887"/>
    <w:rsid w:val="007C1F54"/>
    <w:rsid w:val="007C228F"/>
    <w:rsid w:val="007C22DE"/>
    <w:rsid w:val="007C2746"/>
    <w:rsid w:val="007C2C61"/>
    <w:rsid w:val="007D4719"/>
    <w:rsid w:val="007D52E2"/>
    <w:rsid w:val="007D693C"/>
    <w:rsid w:val="007E7D93"/>
    <w:rsid w:val="007F102E"/>
    <w:rsid w:val="007F22B3"/>
    <w:rsid w:val="007F5F00"/>
    <w:rsid w:val="00802EB4"/>
    <w:rsid w:val="00804FD4"/>
    <w:rsid w:val="00805E25"/>
    <w:rsid w:val="008103F5"/>
    <w:rsid w:val="008165EF"/>
    <w:rsid w:val="00816B35"/>
    <w:rsid w:val="00821F54"/>
    <w:rsid w:val="00822DF0"/>
    <w:rsid w:val="008231C9"/>
    <w:rsid w:val="00826393"/>
    <w:rsid w:val="00832871"/>
    <w:rsid w:val="00833A31"/>
    <w:rsid w:val="0083430F"/>
    <w:rsid w:val="00836D90"/>
    <w:rsid w:val="00837454"/>
    <w:rsid w:val="00847287"/>
    <w:rsid w:val="0085511C"/>
    <w:rsid w:val="00860B19"/>
    <w:rsid w:val="00862450"/>
    <w:rsid w:val="00864D00"/>
    <w:rsid w:val="008751FC"/>
    <w:rsid w:val="008773D3"/>
    <w:rsid w:val="00884699"/>
    <w:rsid w:val="00892BC3"/>
    <w:rsid w:val="00893476"/>
    <w:rsid w:val="008A3779"/>
    <w:rsid w:val="008A5CD3"/>
    <w:rsid w:val="008A752A"/>
    <w:rsid w:val="008B3948"/>
    <w:rsid w:val="008B3F95"/>
    <w:rsid w:val="008B5203"/>
    <w:rsid w:val="008C448B"/>
    <w:rsid w:val="008C48E9"/>
    <w:rsid w:val="008D7C0B"/>
    <w:rsid w:val="008E57FB"/>
    <w:rsid w:val="008E5D91"/>
    <w:rsid w:val="008F1963"/>
    <w:rsid w:val="00903F34"/>
    <w:rsid w:val="0090502D"/>
    <w:rsid w:val="00907E0D"/>
    <w:rsid w:val="0091285E"/>
    <w:rsid w:val="00913209"/>
    <w:rsid w:val="00913ED3"/>
    <w:rsid w:val="009151EF"/>
    <w:rsid w:val="00917306"/>
    <w:rsid w:val="0092342B"/>
    <w:rsid w:val="0093028E"/>
    <w:rsid w:val="009372FC"/>
    <w:rsid w:val="00940D54"/>
    <w:rsid w:val="00941E12"/>
    <w:rsid w:val="0094492E"/>
    <w:rsid w:val="00944D67"/>
    <w:rsid w:val="00956765"/>
    <w:rsid w:val="00962749"/>
    <w:rsid w:val="00963DCC"/>
    <w:rsid w:val="0097154A"/>
    <w:rsid w:val="009725A6"/>
    <w:rsid w:val="009729B0"/>
    <w:rsid w:val="00973A4D"/>
    <w:rsid w:val="009779F9"/>
    <w:rsid w:val="00977C01"/>
    <w:rsid w:val="00980030"/>
    <w:rsid w:val="00980DAF"/>
    <w:rsid w:val="0098145C"/>
    <w:rsid w:val="00981645"/>
    <w:rsid w:val="009826A4"/>
    <w:rsid w:val="00993203"/>
    <w:rsid w:val="00994F60"/>
    <w:rsid w:val="00996316"/>
    <w:rsid w:val="00996CED"/>
    <w:rsid w:val="009A13EA"/>
    <w:rsid w:val="009A44BA"/>
    <w:rsid w:val="009A53B7"/>
    <w:rsid w:val="009A756F"/>
    <w:rsid w:val="009A7C4B"/>
    <w:rsid w:val="009B4504"/>
    <w:rsid w:val="009C0A63"/>
    <w:rsid w:val="009C1B14"/>
    <w:rsid w:val="009C42E4"/>
    <w:rsid w:val="009C75F6"/>
    <w:rsid w:val="009C7BCB"/>
    <w:rsid w:val="009D467A"/>
    <w:rsid w:val="009D4BE1"/>
    <w:rsid w:val="009D58A3"/>
    <w:rsid w:val="009D613E"/>
    <w:rsid w:val="009E1A16"/>
    <w:rsid w:val="009F58B7"/>
    <w:rsid w:val="00A07BCF"/>
    <w:rsid w:val="00A10F83"/>
    <w:rsid w:val="00A11055"/>
    <w:rsid w:val="00A12130"/>
    <w:rsid w:val="00A1631B"/>
    <w:rsid w:val="00A172F5"/>
    <w:rsid w:val="00A22849"/>
    <w:rsid w:val="00A24096"/>
    <w:rsid w:val="00A244AB"/>
    <w:rsid w:val="00A24DCE"/>
    <w:rsid w:val="00A273C3"/>
    <w:rsid w:val="00A27619"/>
    <w:rsid w:val="00A34F37"/>
    <w:rsid w:val="00A354E6"/>
    <w:rsid w:val="00A365DB"/>
    <w:rsid w:val="00A41C5F"/>
    <w:rsid w:val="00A45083"/>
    <w:rsid w:val="00A45493"/>
    <w:rsid w:val="00A45AF7"/>
    <w:rsid w:val="00A4730D"/>
    <w:rsid w:val="00A5078C"/>
    <w:rsid w:val="00A54AC6"/>
    <w:rsid w:val="00A60175"/>
    <w:rsid w:val="00A61EB9"/>
    <w:rsid w:val="00A62893"/>
    <w:rsid w:val="00A6427E"/>
    <w:rsid w:val="00A70083"/>
    <w:rsid w:val="00A719C3"/>
    <w:rsid w:val="00A749CC"/>
    <w:rsid w:val="00A76046"/>
    <w:rsid w:val="00A85FB7"/>
    <w:rsid w:val="00A86B46"/>
    <w:rsid w:val="00A86EC4"/>
    <w:rsid w:val="00A900B0"/>
    <w:rsid w:val="00A9070A"/>
    <w:rsid w:val="00A90740"/>
    <w:rsid w:val="00A9510A"/>
    <w:rsid w:val="00A96D3D"/>
    <w:rsid w:val="00AA340B"/>
    <w:rsid w:val="00AB26FB"/>
    <w:rsid w:val="00AC2F14"/>
    <w:rsid w:val="00AC5CD6"/>
    <w:rsid w:val="00AD32BD"/>
    <w:rsid w:val="00AD360E"/>
    <w:rsid w:val="00AE16C1"/>
    <w:rsid w:val="00AE1808"/>
    <w:rsid w:val="00AE60CF"/>
    <w:rsid w:val="00AE6E3C"/>
    <w:rsid w:val="00AF11F6"/>
    <w:rsid w:val="00AF2A18"/>
    <w:rsid w:val="00AF5D05"/>
    <w:rsid w:val="00AF6AE6"/>
    <w:rsid w:val="00AF6F13"/>
    <w:rsid w:val="00AF7923"/>
    <w:rsid w:val="00B00AB2"/>
    <w:rsid w:val="00B02DD9"/>
    <w:rsid w:val="00B04E86"/>
    <w:rsid w:val="00B061EA"/>
    <w:rsid w:val="00B101D8"/>
    <w:rsid w:val="00B15EB7"/>
    <w:rsid w:val="00B16E45"/>
    <w:rsid w:val="00B31A67"/>
    <w:rsid w:val="00B3344B"/>
    <w:rsid w:val="00B51CE8"/>
    <w:rsid w:val="00B536DB"/>
    <w:rsid w:val="00B54272"/>
    <w:rsid w:val="00B54D98"/>
    <w:rsid w:val="00B5787F"/>
    <w:rsid w:val="00B6038F"/>
    <w:rsid w:val="00B67E76"/>
    <w:rsid w:val="00B81C74"/>
    <w:rsid w:val="00B85EBD"/>
    <w:rsid w:val="00B877B2"/>
    <w:rsid w:val="00B92BE6"/>
    <w:rsid w:val="00B94BFD"/>
    <w:rsid w:val="00B95C29"/>
    <w:rsid w:val="00B9608D"/>
    <w:rsid w:val="00BA1598"/>
    <w:rsid w:val="00BA2E90"/>
    <w:rsid w:val="00BA3BB1"/>
    <w:rsid w:val="00BA6FD9"/>
    <w:rsid w:val="00BA717C"/>
    <w:rsid w:val="00BA7F98"/>
    <w:rsid w:val="00BB6187"/>
    <w:rsid w:val="00BB716C"/>
    <w:rsid w:val="00BB7CCD"/>
    <w:rsid w:val="00BC1A92"/>
    <w:rsid w:val="00BC68AC"/>
    <w:rsid w:val="00BD0A01"/>
    <w:rsid w:val="00BD29A7"/>
    <w:rsid w:val="00BD5F8C"/>
    <w:rsid w:val="00BD61BA"/>
    <w:rsid w:val="00BE2CA3"/>
    <w:rsid w:val="00BE2E4B"/>
    <w:rsid w:val="00BE5F57"/>
    <w:rsid w:val="00BF0A2C"/>
    <w:rsid w:val="00BF1BA7"/>
    <w:rsid w:val="00BF4C94"/>
    <w:rsid w:val="00C0013D"/>
    <w:rsid w:val="00C03D98"/>
    <w:rsid w:val="00C0475A"/>
    <w:rsid w:val="00C1186F"/>
    <w:rsid w:val="00C13381"/>
    <w:rsid w:val="00C14CDB"/>
    <w:rsid w:val="00C159EE"/>
    <w:rsid w:val="00C225A1"/>
    <w:rsid w:val="00C232E0"/>
    <w:rsid w:val="00C30C5F"/>
    <w:rsid w:val="00C31D1B"/>
    <w:rsid w:val="00C35D67"/>
    <w:rsid w:val="00C41B58"/>
    <w:rsid w:val="00C46ECE"/>
    <w:rsid w:val="00C47D07"/>
    <w:rsid w:val="00C52498"/>
    <w:rsid w:val="00C52B39"/>
    <w:rsid w:val="00C52C22"/>
    <w:rsid w:val="00C547CA"/>
    <w:rsid w:val="00C74BDA"/>
    <w:rsid w:val="00C75028"/>
    <w:rsid w:val="00C754BA"/>
    <w:rsid w:val="00C7626B"/>
    <w:rsid w:val="00C77E7B"/>
    <w:rsid w:val="00C853CA"/>
    <w:rsid w:val="00C86A0C"/>
    <w:rsid w:val="00C90A03"/>
    <w:rsid w:val="00C96721"/>
    <w:rsid w:val="00CA12B9"/>
    <w:rsid w:val="00CA24C6"/>
    <w:rsid w:val="00CA4EE8"/>
    <w:rsid w:val="00CB27F2"/>
    <w:rsid w:val="00CB2CC6"/>
    <w:rsid w:val="00CB3370"/>
    <w:rsid w:val="00CB3CA5"/>
    <w:rsid w:val="00CB4AF5"/>
    <w:rsid w:val="00CC29F0"/>
    <w:rsid w:val="00CC5043"/>
    <w:rsid w:val="00CC7862"/>
    <w:rsid w:val="00CD3055"/>
    <w:rsid w:val="00CE00BB"/>
    <w:rsid w:val="00CE29C6"/>
    <w:rsid w:val="00CE342F"/>
    <w:rsid w:val="00CE4482"/>
    <w:rsid w:val="00CE6BD7"/>
    <w:rsid w:val="00CE7930"/>
    <w:rsid w:val="00CF611B"/>
    <w:rsid w:val="00D00955"/>
    <w:rsid w:val="00D02D51"/>
    <w:rsid w:val="00D05261"/>
    <w:rsid w:val="00D06CDC"/>
    <w:rsid w:val="00D104EA"/>
    <w:rsid w:val="00D10F71"/>
    <w:rsid w:val="00D11089"/>
    <w:rsid w:val="00D15BFD"/>
    <w:rsid w:val="00D16338"/>
    <w:rsid w:val="00D17D29"/>
    <w:rsid w:val="00D17D51"/>
    <w:rsid w:val="00D24B1E"/>
    <w:rsid w:val="00D348A3"/>
    <w:rsid w:val="00D3514C"/>
    <w:rsid w:val="00D36789"/>
    <w:rsid w:val="00D43670"/>
    <w:rsid w:val="00D50A0F"/>
    <w:rsid w:val="00D55EB9"/>
    <w:rsid w:val="00D614D1"/>
    <w:rsid w:val="00D64CEE"/>
    <w:rsid w:val="00D65639"/>
    <w:rsid w:val="00D6642C"/>
    <w:rsid w:val="00D675C5"/>
    <w:rsid w:val="00D710B0"/>
    <w:rsid w:val="00D71F1F"/>
    <w:rsid w:val="00D72975"/>
    <w:rsid w:val="00D7590E"/>
    <w:rsid w:val="00D82934"/>
    <w:rsid w:val="00D84830"/>
    <w:rsid w:val="00DA0B23"/>
    <w:rsid w:val="00DA258E"/>
    <w:rsid w:val="00DB54C9"/>
    <w:rsid w:val="00DB5C43"/>
    <w:rsid w:val="00DB7D3C"/>
    <w:rsid w:val="00DC2219"/>
    <w:rsid w:val="00DC5E69"/>
    <w:rsid w:val="00DD2822"/>
    <w:rsid w:val="00DD3020"/>
    <w:rsid w:val="00DD4150"/>
    <w:rsid w:val="00DD4192"/>
    <w:rsid w:val="00DD49B4"/>
    <w:rsid w:val="00DD6CDD"/>
    <w:rsid w:val="00DD6E39"/>
    <w:rsid w:val="00DE1494"/>
    <w:rsid w:val="00DE1CFE"/>
    <w:rsid w:val="00DE3FFE"/>
    <w:rsid w:val="00DE526E"/>
    <w:rsid w:val="00DF0122"/>
    <w:rsid w:val="00DF1949"/>
    <w:rsid w:val="00DF57F8"/>
    <w:rsid w:val="00DF59C1"/>
    <w:rsid w:val="00DF70B3"/>
    <w:rsid w:val="00DF7D85"/>
    <w:rsid w:val="00E06FF9"/>
    <w:rsid w:val="00E1397A"/>
    <w:rsid w:val="00E14E32"/>
    <w:rsid w:val="00E20D79"/>
    <w:rsid w:val="00E21245"/>
    <w:rsid w:val="00E21E81"/>
    <w:rsid w:val="00E2254A"/>
    <w:rsid w:val="00E249A5"/>
    <w:rsid w:val="00E24EB6"/>
    <w:rsid w:val="00E251AF"/>
    <w:rsid w:val="00E33411"/>
    <w:rsid w:val="00E35BF2"/>
    <w:rsid w:val="00E414BF"/>
    <w:rsid w:val="00E429C9"/>
    <w:rsid w:val="00E503B3"/>
    <w:rsid w:val="00E564DE"/>
    <w:rsid w:val="00E60FEB"/>
    <w:rsid w:val="00E662A2"/>
    <w:rsid w:val="00E67BB6"/>
    <w:rsid w:val="00E70DDE"/>
    <w:rsid w:val="00E763EF"/>
    <w:rsid w:val="00E80377"/>
    <w:rsid w:val="00E80C35"/>
    <w:rsid w:val="00E82270"/>
    <w:rsid w:val="00E842F6"/>
    <w:rsid w:val="00E937E8"/>
    <w:rsid w:val="00E97676"/>
    <w:rsid w:val="00EA3B2A"/>
    <w:rsid w:val="00EA43E8"/>
    <w:rsid w:val="00EA5311"/>
    <w:rsid w:val="00EA77F6"/>
    <w:rsid w:val="00EB01D9"/>
    <w:rsid w:val="00EB3B73"/>
    <w:rsid w:val="00EC1596"/>
    <w:rsid w:val="00EC2E00"/>
    <w:rsid w:val="00EC44F2"/>
    <w:rsid w:val="00EC47DD"/>
    <w:rsid w:val="00ED759E"/>
    <w:rsid w:val="00EE2380"/>
    <w:rsid w:val="00EE36C8"/>
    <w:rsid w:val="00EE597C"/>
    <w:rsid w:val="00EE5A42"/>
    <w:rsid w:val="00EF006F"/>
    <w:rsid w:val="00EF45E0"/>
    <w:rsid w:val="00EF497D"/>
    <w:rsid w:val="00EF4AA3"/>
    <w:rsid w:val="00EF7538"/>
    <w:rsid w:val="00EF7E84"/>
    <w:rsid w:val="00F0076F"/>
    <w:rsid w:val="00F04AD2"/>
    <w:rsid w:val="00F0646E"/>
    <w:rsid w:val="00F07DE1"/>
    <w:rsid w:val="00F1286B"/>
    <w:rsid w:val="00F253BA"/>
    <w:rsid w:val="00F25B3C"/>
    <w:rsid w:val="00F264C9"/>
    <w:rsid w:val="00F31698"/>
    <w:rsid w:val="00F3593F"/>
    <w:rsid w:val="00F42834"/>
    <w:rsid w:val="00F4406F"/>
    <w:rsid w:val="00F44250"/>
    <w:rsid w:val="00F512D0"/>
    <w:rsid w:val="00F528B6"/>
    <w:rsid w:val="00F55927"/>
    <w:rsid w:val="00F60755"/>
    <w:rsid w:val="00F62B88"/>
    <w:rsid w:val="00F668A2"/>
    <w:rsid w:val="00F75A62"/>
    <w:rsid w:val="00F77147"/>
    <w:rsid w:val="00F87798"/>
    <w:rsid w:val="00F904C9"/>
    <w:rsid w:val="00F90CFF"/>
    <w:rsid w:val="00F91097"/>
    <w:rsid w:val="00FA527B"/>
    <w:rsid w:val="00FC0B76"/>
    <w:rsid w:val="00FC1DD5"/>
    <w:rsid w:val="00FC7D5F"/>
    <w:rsid w:val="00FD2271"/>
    <w:rsid w:val="00FD2311"/>
    <w:rsid w:val="00FD2858"/>
    <w:rsid w:val="00FD5597"/>
    <w:rsid w:val="00FE0570"/>
    <w:rsid w:val="00FE2274"/>
    <w:rsid w:val="00FE252A"/>
    <w:rsid w:val="00FE32EE"/>
    <w:rsid w:val="00FE7861"/>
    <w:rsid w:val="00FF545A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6796"/>
  <w15:docId w15:val="{ED9BCA10-CD3F-4E0B-9CBD-39D1F7A3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87"/>
  </w:style>
  <w:style w:type="paragraph" w:styleId="Titlu1">
    <w:name w:val="heading 1"/>
    <w:basedOn w:val="Normal"/>
    <w:next w:val="Normal"/>
    <w:link w:val="Titlu1Caracter"/>
    <w:uiPriority w:val="9"/>
    <w:qFormat/>
    <w:rsid w:val="0054319D"/>
    <w:pPr>
      <w:keepNext/>
      <w:suppressAutoHyphens w:val="0"/>
      <w:autoSpaceDN/>
      <w:spacing w:before="240" w:after="60" w:line="276" w:lineRule="auto"/>
      <w:textAlignment w:val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en-US" w:bidi="ar-S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Legend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f">
    <w:name w:val="List Paragraph"/>
    <w:basedOn w:val="Standard"/>
    <w:uiPriority w:val="34"/>
    <w:qFormat/>
    <w:pPr>
      <w:ind w:left="720"/>
    </w:p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numbering" w:customStyle="1" w:styleId="WWNum3">
    <w:name w:val="WWNum3"/>
    <w:basedOn w:val="FrListare"/>
    <w:pPr>
      <w:numPr>
        <w:numId w:val="1"/>
      </w:numPr>
    </w:pPr>
  </w:style>
  <w:style w:type="numbering" w:customStyle="1" w:styleId="WWNum1">
    <w:name w:val="WWNum1"/>
    <w:basedOn w:val="FrListare"/>
    <w:pPr>
      <w:numPr>
        <w:numId w:val="2"/>
      </w:numPr>
    </w:pPr>
  </w:style>
  <w:style w:type="numbering" w:customStyle="1" w:styleId="WWNum4">
    <w:name w:val="WWNum4"/>
    <w:basedOn w:val="FrListare"/>
    <w:pPr>
      <w:numPr>
        <w:numId w:val="3"/>
      </w:numPr>
    </w:pPr>
  </w:style>
  <w:style w:type="numbering" w:customStyle="1" w:styleId="WWNum7">
    <w:name w:val="WWNum7"/>
    <w:basedOn w:val="FrListare"/>
    <w:pPr>
      <w:numPr>
        <w:numId w:val="4"/>
      </w:numPr>
    </w:pPr>
  </w:style>
  <w:style w:type="character" w:styleId="Hyperlink">
    <w:name w:val="Hyperlink"/>
    <w:basedOn w:val="Fontdeparagrafimplicit"/>
    <w:uiPriority w:val="99"/>
    <w:unhideWhenUsed/>
    <w:rsid w:val="003C23C7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3C23C7"/>
    <w:rPr>
      <w:color w:val="605E5C"/>
      <w:shd w:val="clear" w:color="auto" w:fill="E1DFDD"/>
    </w:rPr>
  </w:style>
  <w:style w:type="character" w:customStyle="1" w:styleId="Titlu1Caracter">
    <w:name w:val="Titlu 1 Caracter"/>
    <w:basedOn w:val="Fontdeparagrafimplicit"/>
    <w:link w:val="Titlu1"/>
    <w:uiPriority w:val="9"/>
    <w:rsid w:val="0054319D"/>
    <w:rPr>
      <w:rFonts w:ascii="Calibri Light" w:eastAsia="Times New Roman" w:hAnsi="Calibri Light" w:cs="Times New Roman"/>
      <w:b/>
      <w:bCs/>
      <w:kern w:val="32"/>
      <w:sz w:val="32"/>
      <w:szCs w:val="32"/>
      <w:lang w:eastAsia="en-US" w:bidi="ar-SA"/>
    </w:rPr>
  </w:style>
  <w:style w:type="paragraph" w:styleId="Cuprins1">
    <w:name w:val="toc 1"/>
    <w:basedOn w:val="Normal"/>
    <w:next w:val="Normal"/>
    <w:autoRedefine/>
    <w:uiPriority w:val="39"/>
    <w:unhideWhenUsed/>
    <w:rsid w:val="0054319D"/>
    <w:pPr>
      <w:suppressAutoHyphens w:val="0"/>
      <w:autoSpaceDN/>
      <w:spacing w:after="200" w:line="276" w:lineRule="auto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styleId="Titlucuprins">
    <w:name w:val="TOC Heading"/>
    <w:basedOn w:val="Titlu1"/>
    <w:next w:val="Normal"/>
    <w:uiPriority w:val="39"/>
    <w:unhideWhenUsed/>
    <w:qFormat/>
    <w:rsid w:val="00E80C3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o-RO" w:eastAsia="ro-RO"/>
    </w:rPr>
  </w:style>
  <w:style w:type="character" w:customStyle="1" w:styleId="markedcontent">
    <w:name w:val="markedcontent"/>
    <w:basedOn w:val="Fontdeparagrafimplicit"/>
    <w:rsid w:val="005B0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srl.eu/courses/pt/materials/A3_Support_Presentatio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tbrains.com/help/idea/connecting-to-a-databas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v8G7FWdiwq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85E6C-9546-4180-BA26-4B79C61FF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5</Pages>
  <Words>2055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Roxana Maria Marinescu</cp:lastModifiedBy>
  <cp:revision>730</cp:revision>
  <dcterms:created xsi:type="dcterms:W3CDTF">2022-03-04T09:20:00Z</dcterms:created>
  <dcterms:modified xsi:type="dcterms:W3CDTF">2022-05-03T11:11:00Z</dcterms:modified>
</cp:coreProperties>
</file>